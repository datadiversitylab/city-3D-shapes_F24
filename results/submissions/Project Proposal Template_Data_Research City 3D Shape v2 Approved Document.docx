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numbering.xml" ContentType="application/vnd.openxmlformats-officedocument.wordprocessingml.numbering+xml"/>
  <Override PartName="/word/theme/theme1.xml" ContentType="application/vnd.openxmlformats-officedocument.theme+xml"/>
  <Override PartName="/word/endnotes.xml" ContentType="application/vnd.openxmlformats-officedocument.wordprocessingml.endnotes+xml"/>
  <Override PartName="/word/fontTable.xml" ContentType="application/vnd.openxmlformats-officedocument.wordprocessingml.fontTable+xml"/>
  <Override PartName="/word/webSettings.xml" ContentType="application/vnd.openxmlformats-officedocument.wordprocessingml.webSettings+xml"/>
  <Override PartName="/customXml/itemProps3.xml" ContentType="application/vnd.openxmlformats-officedocument.customXmlProperties+xml"/>
  <Override PartName="/word/settings.xml" ContentType="application/vnd.openxmlformats-officedocument.wordprocessingml.settings+xml"/>
  <Override PartName="/word/document.xml" ContentType="application/vnd.openxmlformats-officedocument.wordprocessingml.document.main+xml"/>
  <Override PartName="/word/footer1.xml" ContentType="application/vnd.openxmlformats-officedocument.wordprocessingml.footer+xml"/>
  <Override PartName="/customXml/itemProps2.xml" ContentType="application/vnd.openxmlformats-officedocument.customXmlProperties+xml"/>
  <Override PartName="/customXml/itemProps1.xml" ContentType="application/vnd.openxmlformats-officedocument.customXmlProperties+xml"/>
  <Override PartName="/word/footnotes.xml" ContentType="application/vnd.openxmlformats-officedocument.wordprocessingml.footnotes+xml"/>
  <Override PartName="/customXml/itemProps4.xml" ContentType="application/vnd.openxmlformats-officedocument.customXmlPropertie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913"/>
        <w:pBdr/>
        <w:spacing/>
        <w:ind/>
        <w:jc w:val="center"/>
        <w:rPr/>
      </w:pPr>
      <w:r/>
      <w:r/>
    </w:p>
    <w:p>
      <w:pPr>
        <w:pStyle w:val="913"/>
        <w:pBdr/>
        <w:spacing/>
        <w:ind/>
        <w:jc w:val="center"/>
        <w:rPr/>
      </w:pPr>
      <w:r/>
      <w:r>
        <w:t xml:space="preserve">Analysis of </w:t>
      </w:r>
      <w:r/>
    </w:p>
    <w:p>
      <w:pPr>
        <w:pStyle w:val="913"/>
        <w:pBdr/>
        <w:spacing/>
        <w:ind/>
        <w:jc w:val="center"/>
        <w:rPr/>
      </w:pPr>
      <w:r>
        <w:t xml:space="preserve">Urban Heat Island effect with respect to City 3D Shapes</w:t>
      </w:r>
      <w:r/>
      <w:r/>
    </w:p>
    <w:p>
      <w:pPr>
        <w:numPr>
          <w:ilvl w:val="1"/>
          <w:numId w:val="0"/>
        </w:numPr>
        <w:pBdr/>
        <w:spacing w:after="160"/>
        <w:ind/>
        <w:jc w:val="center"/>
        <w:rPr>
          <w:rFonts w:ascii="Calibri" w:hAnsi="Calibri"/>
          <w:color w:val="5a5a5a"/>
          <w:spacing w:val="15"/>
          <w:sz w:val="40"/>
          <w:szCs w:val="40"/>
        </w:rPr>
      </w:pPr>
      <w:r>
        <w:rPr>
          <w:rFonts w:ascii="Calibri" w:hAnsi="Calibri"/>
          <w:color w:val="5a5a5a"/>
          <w:spacing w:val="15"/>
          <w:sz w:val="40"/>
          <w:szCs w:val="40"/>
        </w:rPr>
        <w:t xml:space="preserve">Project proposal &amp; </w:t>
      </w:r>
      <w:r>
        <w:rPr>
          <w:rFonts w:ascii="Calibri" w:hAnsi="Calibri"/>
          <w:color w:val="5a5a5a"/>
          <w:spacing w:val="15"/>
          <w:sz w:val="40"/>
          <w:szCs w:val="40"/>
        </w:rPr>
        <w:t xml:space="preserve">Statement of Work</w:t>
      </w:r>
      <w:r>
        <w:rPr>
          <w:rFonts w:ascii="Calibri" w:hAnsi="Calibri"/>
          <w:color w:val="5a5a5a"/>
          <w:spacing w:val="15"/>
          <w:sz w:val="40"/>
          <w:szCs w:val="40"/>
        </w:rPr>
      </w:r>
      <w:r>
        <w:rPr>
          <w:rFonts w:ascii="Calibri" w:hAnsi="Calibri"/>
          <w:color w:val="5a5a5a"/>
          <w:spacing w:val="15"/>
          <w:sz w:val="40"/>
          <w:szCs w:val="40"/>
        </w:rPr>
      </w:r>
    </w:p>
    <w:p>
      <w:pPr>
        <w:pBdr/>
        <w:spacing/>
        <w:ind/>
        <w:rPr/>
      </w:pPr>
      <w:r/>
      <w:r/>
    </w:p>
    <w:p>
      <w:pPr>
        <w:pBdr/>
        <w:spacing/>
        <w:ind/>
        <w:rPr/>
      </w:pPr>
      <w:r/>
      <w:r/>
    </w:p>
    <w:p>
      <w:pPr>
        <w:pBdr/>
        <w:spacing/>
        <w:ind/>
        <w:jc w:val="center"/>
        <w:rPr>
          <w:sz w:val="40"/>
          <w:szCs w:val="40"/>
        </w:rPr>
      </w:pPr>
      <w:r>
        <w:rPr>
          <w:sz w:val="40"/>
          <w:szCs w:val="40"/>
        </w:rPr>
        <w:t xml:space="preserve">Pradnya </w:t>
      </w:r>
      <w:r>
        <w:rPr>
          <w:sz w:val="40"/>
          <w:szCs w:val="40"/>
        </w:rPr>
        <w:t xml:space="preserve">Raut,</w:t>
      </w:r>
      <w:r>
        <w:rPr>
          <w:sz w:val="40"/>
          <w:szCs w:val="40"/>
        </w:rPr>
        <w:t xml:space="preserve"> </w:t>
      </w:r>
      <w:r>
        <w:rPr>
          <w:sz w:val="40"/>
          <w:szCs w:val="40"/>
        </w:rPr>
      </w:r>
      <w:r>
        <w:rPr>
          <w:sz w:val="40"/>
          <w:szCs w:val="40"/>
        </w:rPr>
      </w:r>
    </w:p>
    <w:p>
      <w:pPr>
        <w:pBdr/>
        <w:spacing/>
        <w:ind/>
        <w:jc w:val="center"/>
        <w:rPr>
          <w:sz w:val="40"/>
          <w:szCs w:val="40"/>
        </w:rPr>
      </w:pPr>
      <w:r>
        <w:rPr>
          <w:sz w:val="40"/>
          <w:szCs w:val="40"/>
        </w:rPr>
        <w:t xml:space="preserve">Student of MS (Information Science – machine learning)</w:t>
      </w:r>
      <w:r>
        <w:rPr>
          <w:sz w:val="40"/>
          <w:szCs w:val="40"/>
        </w:rPr>
      </w:r>
      <w:r>
        <w:rPr>
          <w:sz w:val="40"/>
          <w:szCs w:val="40"/>
        </w:rPr>
      </w:r>
    </w:p>
    <w:p>
      <w:pPr>
        <w:pBdr/>
        <w:spacing/>
        <w:ind/>
        <w:jc w:val="center"/>
        <w:rPr>
          <w:sz w:val="40"/>
          <w:szCs w:val="40"/>
        </w:rPr>
      </w:pPr>
      <w:r>
        <w:rPr>
          <w:sz w:val="40"/>
          <w:szCs w:val="40"/>
        </w:rPr>
        <w:t xml:space="preserve">POTENTIAL ADVISORS: </w:t>
      </w:r>
      <w:r>
        <w:rPr>
          <w:sz w:val="40"/>
          <w:szCs w:val="40"/>
        </w:rPr>
        <w:t xml:space="preserve">Dr. Cristian Román-Palacios</w:t>
      </w:r>
      <w:r>
        <w:rPr>
          <w:sz w:val="40"/>
          <w:szCs w:val="40"/>
        </w:rPr>
      </w:r>
      <w:r>
        <w:rPr>
          <w:sz w:val="40"/>
          <w:szCs w:val="40"/>
        </w:rPr>
      </w:r>
    </w:p>
    <w:p>
      <w:pPr>
        <w:pBdr/>
        <w:spacing/>
        <w:ind/>
        <w:jc w:val="center"/>
        <w:rPr>
          <w:sz w:val="40"/>
          <w:szCs w:val="40"/>
        </w:rPr>
      </w:pPr>
      <w:r>
        <w:rPr>
          <w:sz w:val="40"/>
          <w:szCs w:val="40"/>
        </w:rPr>
        <w:t xml:space="preserve">Date:</w:t>
      </w:r>
      <w:r>
        <w:rPr>
          <w:sz w:val="40"/>
          <w:szCs w:val="40"/>
        </w:rPr>
        <w:t xml:space="preserve"> </w:t>
      </w:r>
      <w:r>
        <w:rPr>
          <w:sz w:val="40"/>
          <w:szCs w:val="40"/>
        </w:rPr>
        <w:t xml:space="preserve">09</w:t>
      </w:r>
      <w:r>
        <w:rPr>
          <w:sz w:val="40"/>
          <w:szCs w:val="40"/>
        </w:rPr>
        <w:t xml:space="preserve">, </w:t>
      </w:r>
      <w:r>
        <w:rPr>
          <w:sz w:val="40"/>
          <w:szCs w:val="40"/>
        </w:rPr>
        <w:t xml:space="preserve">17</w:t>
      </w:r>
      <w:r>
        <w:rPr>
          <w:sz w:val="40"/>
          <w:szCs w:val="40"/>
        </w:rPr>
        <w:t xml:space="preserve">, </w:t>
      </w:r>
      <w:r>
        <w:rPr>
          <w:sz w:val="40"/>
          <w:szCs w:val="40"/>
        </w:rPr>
        <w:t xml:space="preserve">2024</w:t>
      </w:r>
      <w:r>
        <w:rPr>
          <w:sz w:val="40"/>
          <w:szCs w:val="40"/>
        </w:rPr>
      </w:r>
      <w:r>
        <w:rPr>
          <w:sz w:val="40"/>
          <w:szCs w:val="40"/>
        </w:rPr>
      </w:r>
    </w:p>
    <w:p>
      <w:pPr>
        <w:pBdr/>
        <w:spacing/>
        <w:ind/>
        <w:rPr>
          <w:i/>
          <w:iCs/>
          <w:color w:val="ff0000"/>
        </w:rPr>
      </w:pPr>
      <w:r>
        <w:rPr>
          <w:i/>
          <w:iCs/>
          <w:color w:val="ff0000"/>
        </w:rPr>
      </w:r>
      <w:r>
        <w:rPr>
          <w:i/>
          <w:iCs/>
          <w:color w:val="ff0000"/>
        </w:rPr>
      </w:r>
      <w:r>
        <w:rPr>
          <w:i/>
          <w:iCs/>
          <w:color w:val="ff0000"/>
        </w:rPr>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094"/>
        <w:gridCol w:w="5584"/>
        <w:gridCol w:w="1238"/>
        <w:gridCol w:w="1434"/>
      </w:tblGrid>
      <w:tr>
        <w:trPr/>
        <w:tc>
          <w:tcPr>
            <w:gridSpan w:val="2"/>
            <w:shd w:val="clear" w:color="auto" w:fill="c0c0c0"/>
            <w:tcBorders>
              <w:top w:val="single" w:color="auto" w:sz="4" w:space="0"/>
              <w:left w:val="single" w:color="auto" w:sz="4" w:space="0"/>
              <w:bottom w:val="single" w:color="auto" w:sz="4" w:space="0"/>
              <w:right w:val="single" w:color="auto" w:sz="4" w:space="0"/>
            </w:tcBorders>
            <w:tcW w:w="6678" w:type="dxa"/>
            <w:textDirection w:val="lrTb"/>
            <w:noWrap w:val="false"/>
          </w:tcPr>
          <w:p>
            <w:pPr>
              <w:pStyle w:val="922"/>
              <w:pBdr/>
              <w:spacing/>
              <w:ind/>
              <w:rPr>
                <w:lang w:val="en-GB"/>
              </w:rPr>
            </w:pPr>
            <w:r>
              <w:rPr>
                <w:lang w:val="en-GB"/>
              </w:rPr>
              <w:t xml:space="preserve">Revision History</w:t>
            </w:r>
            <w:r>
              <w:rPr>
                <w:lang w:val="en-GB"/>
              </w:rPr>
              <w:t xml:space="preserve"> Table</w:t>
            </w:r>
            <w:r>
              <w:rPr>
                <w:lang w:val="en-GB"/>
              </w:rPr>
            </w:r>
            <w:r>
              <w:rPr>
                <w:lang w:val="en-GB"/>
              </w:rPr>
            </w:r>
          </w:p>
        </w:tc>
        <w:tc>
          <w:tcPr>
            <w:gridSpan w:val="2"/>
            <w:shd w:val="clear" w:color="auto" w:fill="c0c0c0"/>
            <w:tcBorders>
              <w:top w:val="single" w:color="auto" w:sz="4" w:space="0"/>
              <w:left w:val="single" w:color="auto" w:sz="4" w:space="0"/>
              <w:bottom w:val="single" w:color="auto" w:sz="4" w:space="0"/>
              <w:right w:val="single" w:color="auto" w:sz="4" w:space="0"/>
            </w:tcBorders>
            <w:tcW w:w="2672" w:type="dxa"/>
            <w:textDirection w:val="lrTb"/>
            <w:noWrap w:val="false"/>
          </w:tcPr>
          <w:p>
            <w:pPr>
              <w:pStyle w:val="922"/>
              <w:pBdr/>
              <w:spacing/>
              <w:ind/>
              <w:rPr>
                <w:lang w:val="en-GB"/>
              </w:rPr>
            </w:pPr>
            <w:r>
              <w:rPr>
                <w:lang w:val="en-GB"/>
              </w:rPr>
              <w:t xml:space="preserve">Template Date </w:t>
            </w:r>
            <w:r>
              <w:rPr>
                <w:lang w:val="en-GB"/>
              </w:rPr>
              <w:t xml:space="preserve">6/15/2022</w:t>
            </w:r>
            <w:r>
              <w:rPr>
                <w:lang w:val="en-GB"/>
              </w:rPr>
            </w:r>
            <w:r>
              <w:rPr>
                <w:lang w:val="en-GB"/>
              </w:rPr>
            </w:r>
          </w:p>
        </w:tc>
      </w:tr>
      <w:tr>
        <w:trPr/>
        <w:tc>
          <w:tcPr>
            <w:tcBorders>
              <w:top w:val="single" w:color="auto" w:sz="4" w:space="0"/>
              <w:left w:val="single" w:color="auto" w:sz="4" w:space="0"/>
              <w:bottom w:val="single" w:color="auto" w:sz="4" w:space="0"/>
              <w:right w:val="single" w:color="auto" w:sz="4" w:space="0"/>
            </w:tcBorders>
            <w:tcW w:w="1094" w:type="dxa"/>
            <w:textDirection w:val="lrTb"/>
            <w:noWrap w:val="false"/>
          </w:tcPr>
          <w:p>
            <w:pPr>
              <w:pStyle w:val="922"/>
              <w:pBdr/>
              <w:spacing/>
              <w:ind/>
              <w:rPr>
                <w:lang w:val="en-GB"/>
              </w:rPr>
            </w:pPr>
            <w:r>
              <w:rPr>
                <w:lang w:val="en-GB"/>
              </w:rPr>
              <w:t xml:space="preserve">Version</w:t>
            </w:r>
            <w:r>
              <w:rPr>
                <w:lang w:val="en-GB"/>
              </w:rPr>
            </w:r>
            <w:r>
              <w:rPr>
                <w:lang w:val="en-GB"/>
              </w:rPr>
            </w:r>
          </w:p>
        </w:tc>
        <w:tc>
          <w:tcPr>
            <w:gridSpan w:val="2"/>
            <w:tcBorders>
              <w:top w:val="single" w:color="auto" w:sz="4" w:space="0"/>
              <w:left w:val="single" w:color="auto" w:sz="4" w:space="0"/>
              <w:bottom w:val="single" w:color="auto" w:sz="4" w:space="0"/>
              <w:right w:val="single" w:color="auto" w:sz="4" w:space="0"/>
            </w:tcBorders>
            <w:tcW w:w="6822" w:type="dxa"/>
            <w:textDirection w:val="lrTb"/>
            <w:noWrap w:val="false"/>
          </w:tcPr>
          <w:p>
            <w:pPr>
              <w:pStyle w:val="922"/>
              <w:pBdr/>
              <w:spacing/>
              <w:ind/>
              <w:rPr>
                <w:lang w:val="en-GB"/>
              </w:rPr>
            </w:pPr>
            <w:r>
              <w:rPr>
                <w:lang w:val="en-GB"/>
              </w:rPr>
              <w:t xml:space="preserve">Summary of Changes</w:t>
            </w:r>
            <w:r>
              <w:rPr>
                <w:lang w:val="en-GB"/>
              </w:rPr>
            </w:r>
            <w:r>
              <w:rPr>
                <w:lang w:val="en-GB"/>
              </w:rPr>
            </w:r>
          </w:p>
        </w:tc>
        <w:tc>
          <w:tcPr>
            <w:tcBorders>
              <w:top w:val="single" w:color="auto" w:sz="4" w:space="0"/>
              <w:left w:val="single" w:color="auto" w:sz="4" w:space="0"/>
              <w:bottom w:val="single" w:color="auto" w:sz="4" w:space="0"/>
              <w:right w:val="single" w:color="auto" w:sz="4" w:space="0"/>
            </w:tcBorders>
            <w:tcW w:w="1434" w:type="dxa"/>
            <w:textDirection w:val="lrTb"/>
            <w:noWrap w:val="false"/>
          </w:tcPr>
          <w:p>
            <w:pPr>
              <w:pStyle w:val="922"/>
              <w:pBdr/>
              <w:spacing/>
              <w:ind/>
              <w:rPr>
                <w:lang w:val="en-GB"/>
              </w:rPr>
            </w:pPr>
            <w:r>
              <w:rPr>
                <w:lang w:val="en-GB"/>
              </w:rPr>
              <w:t xml:space="preserve">Date</w:t>
            </w:r>
            <w:r>
              <w:rPr>
                <w:lang w:val="en-GB"/>
              </w:rPr>
            </w:r>
            <w:r>
              <w:rPr>
                <w:lang w:val="en-GB"/>
              </w:rPr>
            </w:r>
          </w:p>
        </w:tc>
      </w:tr>
      <w:tr>
        <w:trPr/>
        <w:tc>
          <w:tcPr>
            <w:tcBorders>
              <w:top w:val="single" w:color="auto" w:sz="4" w:space="0"/>
              <w:left w:val="single" w:color="auto" w:sz="4" w:space="0"/>
              <w:bottom w:val="single" w:color="auto" w:sz="4" w:space="0"/>
              <w:right w:val="single" w:color="auto" w:sz="4" w:space="0"/>
            </w:tcBorders>
            <w:tcW w:w="1094" w:type="dxa"/>
            <w:textDirection w:val="lrTb"/>
            <w:noWrap w:val="false"/>
          </w:tcPr>
          <w:p>
            <w:pPr>
              <w:pStyle w:val="922"/>
              <w:pBdr/>
              <w:spacing/>
              <w:ind/>
              <w:rPr>
                <w:lang w:val="en-GB"/>
              </w:rPr>
            </w:pPr>
            <w:r>
              <w:rPr>
                <w:lang w:val="en-GB"/>
              </w:rPr>
            </w:r>
            <w:r>
              <w:rPr>
                <w:lang w:val="en-GB"/>
              </w:rPr>
            </w:r>
            <w:r>
              <w:rPr>
                <w:lang w:val="en-GB"/>
              </w:rPr>
            </w:r>
          </w:p>
        </w:tc>
        <w:tc>
          <w:tcPr>
            <w:gridSpan w:val="2"/>
            <w:tcBorders>
              <w:top w:val="single" w:color="auto" w:sz="4" w:space="0"/>
              <w:left w:val="single" w:color="auto" w:sz="4" w:space="0"/>
              <w:bottom w:val="single" w:color="auto" w:sz="4" w:space="0"/>
              <w:right w:val="single" w:color="auto" w:sz="4" w:space="0"/>
            </w:tcBorders>
            <w:tcW w:w="6822" w:type="dxa"/>
            <w:textDirection w:val="lrTb"/>
            <w:noWrap w:val="false"/>
          </w:tcPr>
          <w:p>
            <w:pPr>
              <w:pStyle w:val="922"/>
              <w:pBdr/>
              <w:spacing/>
              <w:ind/>
              <w:rPr>
                <w:lang w:val="en-GB"/>
              </w:rPr>
            </w:pPr>
            <w:r>
              <w:rPr>
                <w:lang w:val="en-GB"/>
              </w:rPr>
            </w:r>
            <w:r>
              <w:rPr>
                <w:lang w:val="en-GB"/>
              </w:rPr>
            </w:r>
            <w:r>
              <w:rPr>
                <w:lang w:val="en-GB"/>
              </w:rPr>
            </w:r>
          </w:p>
        </w:tc>
        <w:tc>
          <w:tcPr>
            <w:tcBorders>
              <w:top w:val="single" w:color="auto" w:sz="4" w:space="0"/>
              <w:left w:val="single" w:color="auto" w:sz="4" w:space="0"/>
              <w:bottom w:val="single" w:color="auto" w:sz="4" w:space="0"/>
              <w:right w:val="single" w:color="auto" w:sz="4" w:space="0"/>
            </w:tcBorders>
            <w:tcW w:w="1434" w:type="dxa"/>
            <w:textDirection w:val="lrTb"/>
            <w:noWrap w:val="false"/>
          </w:tcPr>
          <w:p>
            <w:pPr>
              <w:pStyle w:val="922"/>
              <w:pBdr/>
              <w:spacing/>
              <w:ind/>
              <w:rPr>
                <w:lang w:val="en-GB"/>
              </w:rPr>
            </w:pPr>
            <w:r>
              <w:rPr>
                <w:lang w:val="en-GB"/>
              </w:rPr>
            </w:r>
            <w:r>
              <w:rPr>
                <w:lang w:val="en-GB"/>
              </w:rPr>
            </w:r>
            <w:r>
              <w:rPr>
                <w:lang w:val="en-GB"/>
              </w:rPr>
            </w:r>
          </w:p>
        </w:tc>
      </w:tr>
      <w:tr>
        <w:trPr/>
        <w:tc>
          <w:tcPr>
            <w:tcBorders>
              <w:top w:val="single" w:color="auto" w:sz="4" w:space="0"/>
              <w:left w:val="single" w:color="auto" w:sz="4" w:space="0"/>
              <w:bottom w:val="single" w:color="auto" w:sz="4" w:space="0"/>
              <w:right w:val="single" w:color="auto" w:sz="4" w:space="0"/>
            </w:tcBorders>
            <w:tcW w:w="1094" w:type="dxa"/>
            <w:vAlign w:val="center"/>
            <w:textDirection w:val="lrTb"/>
            <w:noWrap w:val="false"/>
          </w:tcPr>
          <w:p>
            <w:pPr>
              <w:pStyle w:val="922"/>
              <w:pBdr/>
              <w:spacing/>
              <w:ind/>
              <w:rPr>
                <w:lang w:val="en-GB"/>
              </w:rPr>
            </w:pPr>
            <w:r>
              <w:rPr>
                <w:rFonts w:ascii="Calibri" w:hAnsi="Calibri" w:cs="Calibri"/>
                <w:color w:val="000000"/>
              </w:rPr>
              <w:t xml:space="preserve">V2</w:t>
            </w:r>
            <w:r>
              <w:rPr>
                <w:lang w:val="en-GB"/>
              </w:rPr>
            </w:r>
            <w:r>
              <w:rPr>
                <w:lang w:val="en-GB"/>
              </w:rPr>
            </w:r>
          </w:p>
        </w:tc>
        <w:tc>
          <w:tcPr>
            <w:gridSpan w:val="2"/>
            <w:tcBorders>
              <w:top w:val="single" w:color="auto" w:sz="4" w:space="0"/>
              <w:left w:val="single" w:color="auto" w:sz="4" w:space="0"/>
              <w:bottom w:val="single" w:color="auto" w:sz="4" w:space="0"/>
              <w:right w:val="single" w:color="auto" w:sz="4" w:space="0"/>
            </w:tcBorders>
            <w:tcW w:w="6822" w:type="dxa"/>
            <w:vAlign w:val="center"/>
            <w:textDirection w:val="lrTb"/>
            <w:noWrap w:val="false"/>
          </w:tcPr>
          <w:p>
            <w:pPr>
              <w:pStyle w:val="922"/>
              <w:pBdr/>
              <w:spacing/>
              <w:ind/>
              <w:rPr>
                <w:lang w:val="en-GB"/>
              </w:rPr>
            </w:pPr>
            <w:r>
              <w:rPr>
                <w:rFonts w:ascii="Calibri" w:hAnsi="Calibri" w:cs="Calibri"/>
                <w:color w:val="000000"/>
              </w:rPr>
              <w:t xml:space="preserve">Update 1 Executive summary, Research section, Added Gantt Chart</w:t>
            </w:r>
            <w:r>
              <w:rPr>
                <w:rFonts w:ascii="Calibri" w:hAnsi="Calibri" w:cs="Calibri"/>
                <w:color w:val="000000"/>
              </w:rPr>
              <w:t xml:space="preserve">, surface water link</w:t>
            </w:r>
            <w:r>
              <w:rPr>
                <w:lang w:val="en-GB"/>
              </w:rPr>
            </w:r>
            <w:r>
              <w:rPr>
                <w:lang w:val="en-GB"/>
              </w:rPr>
            </w:r>
          </w:p>
        </w:tc>
        <w:tc>
          <w:tcPr>
            <w:tcBorders>
              <w:top w:val="single" w:color="auto" w:sz="4" w:space="0"/>
              <w:left w:val="single" w:color="auto" w:sz="4" w:space="0"/>
              <w:bottom w:val="single" w:color="auto" w:sz="4" w:space="0"/>
              <w:right w:val="single" w:color="auto" w:sz="4" w:space="0"/>
            </w:tcBorders>
            <w:tcW w:w="1434" w:type="dxa"/>
            <w:vAlign w:val="center"/>
            <w:textDirection w:val="lrTb"/>
            <w:noWrap w:val="false"/>
          </w:tcPr>
          <w:p>
            <w:pPr>
              <w:pStyle w:val="922"/>
              <w:pBdr/>
              <w:spacing/>
              <w:ind/>
              <w:rPr>
                <w:lang w:val="en-GB"/>
              </w:rPr>
            </w:pPr>
            <w:r>
              <w:rPr>
                <w:rFonts w:ascii="Calibri" w:hAnsi="Calibri" w:cs="Calibri"/>
                <w:color w:val="000000"/>
              </w:rPr>
              <w:t xml:space="preserve">09/26/2024</w:t>
            </w:r>
            <w:r>
              <w:rPr>
                <w:lang w:val="en-GB"/>
              </w:rPr>
            </w:r>
            <w:r>
              <w:rPr>
                <w:lang w:val="en-GB"/>
              </w:rPr>
            </w:r>
          </w:p>
        </w:tc>
      </w:tr>
    </w:tbl>
    <w:p>
      <w:pPr>
        <w:pBdr/>
        <w:spacing/>
        <w:ind/>
        <w:rPr>
          <w:i/>
          <w:iCs/>
          <w:color w:val="ff0000"/>
        </w:rPr>
      </w:pPr>
      <w:r>
        <w:rPr>
          <w:i/>
          <w:iCs/>
          <w:color w:val="ff0000"/>
        </w:rPr>
      </w:r>
      <w:r>
        <w:rPr>
          <w:i/>
          <w:iCs/>
          <w:color w:val="ff0000"/>
        </w:rPr>
      </w:r>
      <w:r>
        <w:rPr>
          <w:i/>
          <w:iCs/>
          <w:color w:val="ff0000"/>
        </w:rPr>
      </w:r>
    </w:p>
    <w:p>
      <w:pPr>
        <w:pBdr/>
        <w:spacing/>
        <w:ind/>
        <w:rPr>
          <w:i/>
          <w:iCs/>
          <w:color w:val="ff0000"/>
        </w:rPr>
      </w:pPr>
      <w:r>
        <w:rPr>
          <w:i/>
          <w:iCs/>
          <w:color w:val="ff0000"/>
        </w:rPr>
      </w:r>
      <w:r>
        <w:rPr>
          <w:i/>
          <w:iCs/>
          <w:color w:val="ff0000"/>
        </w:rPr>
      </w:r>
      <w:r>
        <w:rPr>
          <w:i/>
          <w:iCs/>
          <w:color w:val="ff0000"/>
        </w:rPr>
      </w:r>
    </w:p>
    <w:p>
      <w:pPr>
        <w:pBdr/>
        <w:spacing/>
        <w:ind/>
        <w:rPr>
          <w:i/>
          <w:iCs/>
          <w:color w:val="ff0000"/>
        </w:rPr>
      </w:pPr>
      <w:r>
        <w:rPr>
          <w:i/>
          <w:iCs/>
          <w:color w:val="ff0000"/>
        </w:rPr>
      </w:r>
      <w:r>
        <w:rPr>
          <w:i/>
          <w:iCs/>
          <w:color w:val="ff0000"/>
        </w:rPr>
      </w:r>
      <w:r>
        <w:rPr>
          <w:i/>
          <w:iCs/>
          <w:color w:val="ff0000"/>
        </w:rPr>
      </w:r>
    </w:p>
    <w:p>
      <w:pPr>
        <w:pBdr/>
        <w:spacing/>
        <w:ind/>
        <w:rPr>
          <w:i/>
          <w:iCs/>
          <w:color w:val="ff0000"/>
        </w:rPr>
      </w:pPr>
      <w:r>
        <w:rPr>
          <w:i/>
          <w:iCs/>
          <w:color w:val="ff0000"/>
        </w:rPr>
      </w:r>
      <w:r>
        <w:rPr>
          <w:i/>
          <w:iCs/>
          <w:color w:val="ff0000"/>
        </w:rPr>
      </w:r>
      <w:r>
        <w:rPr>
          <w:i/>
          <w:iCs/>
          <w:color w:val="ff0000"/>
        </w:rPr>
      </w:r>
    </w:p>
    <w:p>
      <w:pPr>
        <w:pBdr/>
        <w:spacing/>
        <w:ind/>
        <w:rPr>
          <w:i/>
          <w:iCs/>
          <w:color w:val="ff0000"/>
        </w:rPr>
      </w:pPr>
      <w:r>
        <w:rPr>
          <w:i/>
          <w:iCs/>
          <w:color w:val="ff0000"/>
        </w:rPr>
      </w:r>
      <w:r>
        <w:rPr>
          <w:i/>
          <w:iCs/>
          <w:color w:val="ff0000"/>
        </w:rPr>
      </w:r>
      <w:r>
        <w:rPr>
          <w:i/>
          <w:iCs/>
          <w:color w:val="ff0000"/>
        </w:rPr>
      </w:r>
    </w:p>
    <w:p>
      <w:pPr>
        <w:pBdr/>
        <w:spacing/>
        <w:ind/>
        <w:rPr>
          <w:i/>
          <w:iCs/>
          <w:color w:val="ff0000"/>
        </w:rPr>
      </w:pPr>
      <w:r>
        <w:rPr>
          <w:i/>
          <w:iCs/>
          <w:color w:val="ff0000"/>
        </w:rPr>
      </w:r>
      <w:r>
        <w:rPr>
          <w:i/>
          <w:iCs/>
          <w:color w:val="ff0000"/>
        </w:rPr>
      </w:r>
      <w:r>
        <w:rPr>
          <w:i/>
          <w:iCs/>
          <w:color w:val="ff0000"/>
        </w:rPr>
      </w:r>
    </w:p>
    <w:p>
      <w:pPr>
        <w:pBdr/>
        <w:spacing/>
        <w:ind/>
        <w:rPr>
          <w:i/>
          <w:iCs/>
          <w:color w:val="ff0000"/>
        </w:rPr>
      </w:pPr>
      <w:r>
        <w:rPr>
          <w:i/>
          <w:iCs/>
          <w:color w:val="ff0000"/>
        </w:rPr>
      </w:r>
      <w:r>
        <w:rPr>
          <w:i/>
          <w:iCs/>
          <w:color w:val="ff0000"/>
        </w:rPr>
      </w:r>
      <w:r>
        <w:rPr>
          <w:i/>
          <w:iCs/>
          <w:color w:val="ff0000"/>
        </w:rPr>
      </w:r>
    </w:p>
    <w:p>
      <w:pPr>
        <w:pBdr/>
        <w:spacing/>
        <w:ind/>
        <w:rPr>
          <w:i/>
          <w:iCs/>
          <w:color w:val="ff0000"/>
        </w:rPr>
      </w:pPr>
      <w:r>
        <w:rPr>
          <w:i/>
          <w:iCs/>
          <w:color w:val="ff0000"/>
        </w:rPr>
      </w:r>
      <w:r>
        <w:rPr>
          <w:i/>
          <w:iCs/>
          <w:color w:val="ff0000"/>
        </w:rPr>
      </w:r>
      <w:r>
        <w:rPr>
          <w:i/>
          <w:iCs/>
          <w:color w:val="ff0000"/>
        </w:rPr>
      </w:r>
    </w:p>
    <w:p>
      <w:pPr>
        <w:pBdr/>
        <w:spacing/>
        <w:ind/>
        <w:rPr>
          <w:i/>
          <w:iCs/>
          <w:color w:val="ff0000"/>
        </w:rPr>
      </w:pPr>
      <w:r>
        <w:rPr>
          <w:i/>
          <w:iCs/>
          <w:color w:val="ff0000"/>
        </w:rPr>
      </w:r>
      <w:r>
        <w:rPr>
          <w:i/>
          <w:iCs/>
          <w:color w:val="ff0000"/>
        </w:rPr>
      </w:r>
      <w:r>
        <w:rPr>
          <w:i/>
          <w:iCs/>
          <w:color w:val="ff0000"/>
        </w:rPr>
      </w:r>
    </w:p>
    <w:p>
      <w:pPr>
        <w:pBdr/>
        <w:spacing/>
        <w:ind/>
        <w:rPr>
          <w:i/>
          <w:iCs/>
          <w:color w:val="ff0000"/>
        </w:rPr>
      </w:pPr>
      <w:r>
        <w:rPr>
          <w:i/>
          <w:iCs/>
          <w:color w:val="ff0000"/>
        </w:rPr>
      </w:r>
      <w:r>
        <w:rPr>
          <w:i/>
          <w:iCs/>
          <w:color w:val="ff0000"/>
        </w:rPr>
      </w:r>
      <w:r>
        <w:rPr>
          <w:i/>
          <w:iCs/>
          <w:color w:val="ff0000"/>
        </w:rPr>
      </w:r>
    </w:p>
    <w:p>
      <w:pPr>
        <w:pBdr/>
        <w:spacing/>
        <w:ind/>
        <w:rPr>
          <w:i/>
          <w:iCs/>
          <w:color w:val="ff0000"/>
        </w:rPr>
      </w:pPr>
      <w:r>
        <w:rPr>
          <w:i/>
          <w:iCs/>
          <w:color w:val="ff0000"/>
        </w:rPr>
      </w:r>
      <w:r>
        <w:rPr>
          <w:i/>
          <w:iCs/>
          <w:color w:val="ff0000"/>
        </w:rPr>
      </w:r>
      <w:r>
        <w:rPr>
          <w:i/>
          <w:iCs/>
          <w:color w:val="ff0000"/>
        </w:rPr>
      </w:r>
    </w:p>
    <w:sdt>
      <w:sdtPr>
        <w15:appearance w15:val="boundingBox"/>
        <w:id w:val="1300501683"/>
        <w:docPartObj>
          <w:docPartGallery w:val="Table of Contents"/>
          <w:docPartUnique w:val="true"/>
        </w:docPartObj>
        <w:rPr>
          <w:rFonts w:asciiTheme="minorHAnsi" w:hAnsiTheme="minorHAnsi" w:eastAsiaTheme="minorHAnsi" w:cstheme="minorBidi"/>
          <w:color w:val="auto"/>
          <w:sz w:val="22"/>
          <w:szCs w:val="22"/>
        </w:rPr>
      </w:sdtPr>
      <w:sdtContent>
        <w:p>
          <w:pPr>
            <w:pStyle w:val="932"/>
            <w:pBdr/>
            <w:spacing/>
            <w:ind/>
            <w:rPr/>
          </w:pPr>
          <w:r>
            <w:t xml:space="preserve">Contents</w:t>
          </w:r>
          <w:r/>
        </w:p>
        <w:p>
          <w:pPr>
            <w:pStyle w:val="933"/>
            <w:pBdr/>
            <w:tabs>
              <w:tab w:val="left" w:leader="none" w:pos="480"/>
              <w:tab w:val="right" w:leader="dot" w:pos="9350"/>
            </w:tabs>
            <w:spacing/>
            <w:ind/>
            <w:rPr>
              <w:rFonts w:eastAsiaTheme="minorEastAsia"/>
              <w:sz w:val="24"/>
              <w:szCs w:val="24"/>
              <w14:ligatures w14:val="standardContextual"/>
            </w:rPr>
          </w:pPr>
          <w:r>
            <w:fldChar w:fldCharType="begin"/>
          </w:r>
          <w:r>
            <w:instrText xml:space="preserve"> TOC \o "1-3" \h \z \u </w:instrText>
          </w:r>
          <w:r>
            <w:fldChar w:fldCharType="separate"/>
          </w:r>
          <w:hyperlink w:tooltip="#_Toc155602885" w:anchor="_Toc155602885" w:history="1">
            <w:r>
              <w:rPr>
                <w:rStyle w:val="935"/>
              </w:rPr>
              <w:t xml:space="preserve">1.</w:t>
            </w:r>
            <w:r>
              <w:rPr>
                <w:rFonts w:eastAsiaTheme="minorEastAsia"/>
                <w:sz w:val="24"/>
                <w:szCs w:val="24"/>
                <w14:ligatures w14:val="standardContextual"/>
              </w:rPr>
              <w:tab/>
            </w:r>
            <w:r>
              <w:rPr>
                <w:rStyle w:val="935"/>
              </w:rPr>
              <w:t xml:space="preserve">Executive Summary</w:t>
            </w:r>
            <w:r>
              <w:tab/>
            </w:r>
            <w:r>
              <w:fldChar w:fldCharType="begin"/>
            </w:r>
            <w:r>
              <w:instrText xml:space="preserve"> PAGEREF _Toc155602885 \h </w:instrText>
            </w:r>
            <w:r>
              <w:fldChar w:fldCharType="separate"/>
            </w:r>
            <w:r>
              <w:rPr>
                <w:rStyle w:val="935"/>
              </w:rPr>
              <w:t xml:space="preserve">3</w:t>
            </w:r>
            <w:r/>
            <w:r>
              <w:fldChar w:fldCharType="end"/>
            </w:r>
          </w:hyperlink>
          <w:r>
            <w:rPr>
              <w:rFonts w:eastAsiaTheme="minorEastAsia"/>
              <w:sz w:val="24"/>
              <w:szCs w:val="24"/>
              <w14:ligatures w14:val="standardContextual"/>
            </w:rPr>
          </w:r>
          <w:r>
            <w:rPr>
              <w:rFonts w:eastAsiaTheme="minorEastAsia"/>
              <w:sz w:val="24"/>
              <w:szCs w:val="24"/>
              <w14:ligatures w14:val="standardContextual"/>
            </w:rPr>
          </w:r>
        </w:p>
        <w:p>
          <w:pPr>
            <w:pStyle w:val="933"/>
            <w:pBdr/>
            <w:tabs>
              <w:tab w:val="left" w:leader="none" w:pos="480"/>
              <w:tab w:val="right" w:leader="dot" w:pos="9350"/>
            </w:tabs>
            <w:spacing/>
            <w:ind/>
            <w:rPr>
              <w:rFonts w:eastAsiaTheme="minorEastAsia"/>
              <w:sz w:val="24"/>
              <w:szCs w:val="24"/>
              <w14:ligatures w14:val="standardContextual"/>
            </w:rPr>
          </w:pPr>
          <w:r/>
          <w:hyperlink w:tooltip="#_Toc155602886" w:anchor="_Toc155602886" w:history="1">
            <w:r>
              <w:rPr>
                <w:rStyle w:val="935"/>
              </w:rPr>
              <w:t xml:space="preserve">2.</w:t>
            </w:r>
            <w:r>
              <w:rPr>
                <w:rFonts w:eastAsiaTheme="minorEastAsia"/>
                <w:sz w:val="24"/>
                <w:szCs w:val="24"/>
                <w14:ligatures w14:val="standardContextual"/>
              </w:rPr>
              <w:tab/>
            </w:r>
            <w:r>
              <w:rPr>
                <w:rStyle w:val="935"/>
              </w:rPr>
              <w:t xml:space="preserve">Literature Review/Market research</w:t>
            </w:r>
            <w:r>
              <w:tab/>
            </w:r>
            <w:r>
              <w:fldChar w:fldCharType="begin"/>
            </w:r>
            <w:r>
              <w:instrText xml:space="preserve"> PAGEREF _Toc155602886 \h </w:instrText>
            </w:r>
            <w:r>
              <w:fldChar w:fldCharType="separate"/>
            </w:r>
            <w:r>
              <w:rPr>
                <w:rStyle w:val="935"/>
              </w:rPr>
              <w:t xml:space="preserve">5</w:t>
            </w:r>
            <w:r/>
            <w:r>
              <w:fldChar w:fldCharType="end"/>
            </w:r>
          </w:hyperlink>
          <w:r>
            <w:rPr>
              <w:rFonts w:eastAsiaTheme="minorEastAsia"/>
              <w:sz w:val="24"/>
              <w:szCs w:val="24"/>
              <w14:ligatures w14:val="standardContextual"/>
            </w:rPr>
          </w:r>
          <w:r>
            <w:rPr>
              <w:rFonts w:eastAsiaTheme="minorEastAsia"/>
              <w:sz w:val="24"/>
              <w:szCs w:val="24"/>
              <w14:ligatures w14:val="standardContextual"/>
            </w:rPr>
          </w:r>
        </w:p>
        <w:p>
          <w:pPr>
            <w:pStyle w:val="933"/>
            <w:pBdr/>
            <w:tabs>
              <w:tab w:val="left" w:leader="none" w:pos="480"/>
              <w:tab w:val="right" w:leader="dot" w:pos="9350"/>
            </w:tabs>
            <w:spacing/>
            <w:ind/>
            <w:rPr>
              <w:rFonts w:eastAsiaTheme="minorEastAsia"/>
              <w:sz w:val="24"/>
              <w:szCs w:val="24"/>
              <w14:ligatures w14:val="standardContextual"/>
            </w:rPr>
          </w:pPr>
          <w:r/>
          <w:hyperlink w:tooltip="#_Toc155602887" w:anchor="_Toc155602887" w:history="1">
            <w:r>
              <w:rPr>
                <w:rStyle w:val="935"/>
              </w:rPr>
              <w:t xml:space="preserve">3.</w:t>
            </w:r>
            <w:r>
              <w:rPr>
                <w:rFonts w:eastAsiaTheme="minorEastAsia"/>
                <w:sz w:val="24"/>
                <w:szCs w:val="24"/>
                <w14:ligatures w14:val="standardContextual"/>
              </w:rPr>
              <w:tab/>
            </w:r>
            <w:r>
              <w:rPr>
                <w:rStyle w:val="935"/>
              </w:rPr>
              <w:t xml:space="preserve">Research Project Deliverables</w:t>
            </w:r>
            <w:r>
              <w:tab/>
            </w:r>
            <w:r>
              <w:fldChar w:fldCharType="begin"/>
            </w:r>
            <w:r>
              <w:instrText xml:space="preserve"> PAGEREF _Toc155602887 \h </w:instrText>
            </w:r>
            <w:r>
              <w:fldChar w:fldCharType="separate"/>
            </w:r>
            <w:r>
              <w:rPr>
                <w:rStyle w:val="935"/>
              </w:rPr>
              <w:t xml:space="preserve">6</w:t>
            </w:r>
            <w:r/>
            <w:r>
              <w:fldChar w:fldCharType="end"/>
            </w:r>
          </w:hyperlink>
          <w:r>
            <w:rPr>
              <w:rFonts w:eastAsiaTheme="minorEastAsia"/>
              <w:sz w:val="24"/>
              <w:szCs w:val="24"/>
              <w14:ligatures w14:val="standardContextual"/>
            </w:rPr>
          </w:r>
          <w:r>
            <w:rPr>
              <w:rFonts w:eastAsiaTheme="minorEastAsia"/>
              <w:sz w:val="24"/>
              <w:szCs w:val="24"/>
              <w14:ligatures w14:val="standardContextual"/>
            </w:rPr>
          </w:r>
        </w:p>
        <w:p>
          <w:pPr>
            <w:pStyle w:val="934"/>
            <w:pBdr/>
            <w:spacing/>
            <w:ind/>
            <w:rPr>
              <w:rFonts w:eastAsiaTheme="minorEastAsia"/>
              <w:sz w:val="24"/>
              <w:szCs w:val="24"/>
              <w14:ligatures w14:val="standardContextual"/>
            </w:rPr>
          </w:pPr>
          <w:r/>
          <w:hyperlink w:tooltip="#_Toc155602888" w:anchor="_Toc155602888" w:history="1">
            <w:r>
              <w:rPr>
                <w:rStyle w:val="935"/>
                <w:rFonts w:ascii="Calibri" w:hAnsi="Calibri" w:eastAsia="Times New Roman" w:cs="Calibri"/>
                <w:b/>
                <w:bCs/>
              </w:rPr>
              <w:t xml:space="preserve">What Analysis Is Being Run?</w:t>
            </w:r>
            <w:r>
              <w:tab/>
            </w:r>
            <w:r>
              <w:fldChar w:fldCharType="begin"/>
            </w:r>
            <w:r>
              <w:instrText xml:space="preserve"> PAGEREF _Toc155602888 \h </w:instrText>
            </w:r>
            <w:r>
              <w:fldChar w:fldCharType="separate"/>
            </w:r>
            <w:r>
              <w:rPr>
                <w:rStyle w:val="935"/>
                <w:rFonts w:ascii="Calibri" w:hAnsi="Calibri" w:eastAsia="Times New Roman" w:cs="Calibri"/>
                <w:b/>
                <w:bCs/>
              </w:rPr>
              <w:t xml:space="preserve">6</w:t>
            </w:r>
            <w:r/>
            <w:r>
              <w:fldChar w:fldCharType="end"/>
            </w:r>
          </w:hyperlink>
          <w:r>
            <w:rPr>
              <w:rFonts w:eastAsiaTheme="minorEastAsia"/>
              <w:sz w:val="24"/>
              <w:szCs w:val="24"/>
              <w14:ligatures w14:val="standardContextual"/>
            </w:rPr>
          </w:r>
          <w:r>
            <w:rPr>
              <w:rFonts w:eastAsiaTheme="minorEastAsia"/>
              <w:sz w:val="24"/>
              <w:szCs w:val="24"/>
              <w14:ligatures w14:val="standardContextual"/>
            </w:rPr>
          </w:r>
        </w:p>
        <w:p>
          <w:pPr>
            <w:pStyle w:val="934"/>
            <w:pBdr/>
            <w:spacing/>
            <w:ind/>
            <w:rPr>
              <w:rFonts w:eastAsiaTheme="minorEastAsia"/>
              <w:sz w:val="24"/>
              <w:szCs w:val="24"/>
              <w14:ligatures w14:val="standardContextual"/>
            </w:rPr>
          </w:pPr>
          <w:r/>
          <w:hyperlink w:tooltip="#_Toc155602889" w:anchor="_Toc155602889" w:history="1">
            <w:r>
              <w:rPr>
                <w:rStyle w:val="935"/>
                <w:rFonts w:ascii="Calibri" w:hAnsi="Calibri" w:eastAsia="Times New Roman" w:cs="Calibri"/>
                <w:b/>
                <w:bCs/>
              </w:rPr>
              <w:t xml:space="preserve">What Accuracy Is Expected?</w:t>
            </w:r>
            <w:r>
              <w:tab/>
            </w:r>
            <w:r>
              <w:fldChar w:fldCharType="begin"/>
            </w:r>
            <w:r>
              <w:instrText xml:space="preserve"> PAGEREF _Toc155602889 \h </w:instrText>
            </w:r>
            <w:r>
              <w:fldChar w:fldCharType="separate"/>
            </w:r>
            <w:r>
              <w:rPr>
                <w:rStyle w:val="935"/>
                <w:rFonts w:ascii="Calibri" w:hAnsi="Calibri" w:eastAsia="Times New Roman" w:cs="Calibri"/>
                <w:b/>
                <w:bCs/>
              </w:rPr>
              <w:t xml:space="preserve">6</w:t>
            </w:r>
            <w:r/>
            <w:r>
              <w:fldChar w:fldCharType="end"/>
            </w:r>
          </w:hyperlink>
          <w:r>
            <w:rPr>
              <w:rFonts w:eastAsiaTheme="minorEastAsia"/>
              <w:sz w:val="24"/>
              <w:szCs w:val="24"/>
              <w14:ligatures w14:val="standardContextual"/>
            </w:rPr>
          </w:r>
          <w:r>
            <w:rPr>
              <w:rFonts w:eastAsiaTheme="minorEastAsia"/>
              <w:sz w:val="24"/>
              <w:szCs w:val="24"/>
              <w14:ligatures w14:val="standardContextual"/>
            </w:rPr>
          </w:r>
        </w:p>
        <w:p>
          <w:pPr>
            <w:pStyle w:val="934"/>
            <w:pBdr/>
            <w:spacing/>
            <w:ind/>
            <w:rPr>
              <w:rFonts w:eastAsiaTheme="minorEastAsia"/>
              <w:sz w:val="24"/>
              <w:szCs w:val="24"/>
              <w14:ligatures w14:val="standardContextual"/>
            </w:rPr>
          </w:pPr>
          <w:r/>
          <w:hyperlink w:tooltip="#_Toc155602890" w:anchor="_Toc155602890" w:history="1">
            <w:r>
              <w:rPr>
                <w:rStyle w:val="935"/>
                <w:rFonts w:ascii="Calibri" w:hAnsi="Calibri" w:eastAsia="Times New Roman" w:cs="Calibri"/>
                <w:b/>
                <w:bCs/>
              </w:rPr>
              <w:t xml:space="preserve">What if the Analysis doesn't work?</w:t>
            </w:r>
            <w:r>
              <w:tab/>
            </w:r>
            <w:r>
              <w:fldChar w:fldCharType="begin"/>
            </w:r>
            <w:r>
              <w:instrText xml:space="preserve"> PAGEREF _Toc155602890 \h </w:instrText>
            </w:r>
            <w:r>
              <w:fldChar w:fldCharType="separate"/>
            </w:r>
            <w:r>
              <w:rPr>
                <w:rStyle w:val="935"/>
                <w:rFonts w:ascii="Calibri" w:hAnsi="Calibri" w:eastAsia="Times New Roman" w:cs="Calibri"/>
                <w:b/>
                <w:bCs/>
              </w:rPr>
              <w:t xml:space="preserve">6</w:t>
            </w:r>
            <w:r/>
            <w:r>
              <w:fldChar w:fldCharType="end"/>
            </w:r>
          </w:hyperlink>
          <w:r>
            <w:rPr>
              <w:rFonts w:eastAsiaTheme="minorEastAsia"/>
              <w:sz w:val="24"/>
              <w:szCs w:val="24"/>
              <w14:ligatures w14:val="standardContextual"/>
            </w:rPr>
          </w:r>
          <w:r>
            <w:rPr>
              <w:rFonts w:eastAsiaTheme="minorEastAsia"/>
              <w:sz w:val="24"/>
              <w:szCs w:val="24"/>
              <w14:ligatures w14:val="standardContextual"/>
            </w:rPr>
          </w:r>
        </w:p>
        <w:p>
          <w:pPr>
            <w:pStyle w:val="934"/>
            <w:pBdr/>
            <w:spacing/>
            <w:ind/>
            <w:rPr>
              <w:rFonts w:eastAsiaTheme="minorEastAsia"/>
              <w:sz w:val="24"/>
              <w:szCs w:val="24"/>
              <w14:ligatures w14:val="standardContextual"/>
            </w:rPr>
          </w:pPr>
          <w:r/>
          <w:hyperlink w:tooltip="#_Toc155602891" w:anchor="_Toc155602891" w:history="1">
            <w:r>
              <w:rPr>
                <w:rStyle w:val="935"/>
                <w:rFonts w:ascii="Calibri" w:hAnsi="Calibri" w:eastAsia="Times New Roman" w:cs="Calibri"/>
                <w:b/>
                <w:bCs/>
              </w:rPr>
              <w:t xml:space="preserve">What if the Data Isn't Available?</w:t>
            </w:r>
            <w:r>
              <w:tab/>
            </w:r>
            <w:r>
              <w:fldChar w:fldCharType="begin"/>
            </w:r>
            <w:r>
              <w:instrText xml:space="preserve"> PAGEREF _Toc155602891 \h </w:instrText>
            </w:r>
            <w:r>
              <w:fldChar w:fldCharType="separate"/>
            </w:r>
            <w:r>
              <w:rPr>
                <w:rStyle w:val="935"/>
                <w:rFonts w:ascii="Calibri" w:hAnsi="Calibri" w:eastAsia="Times New Roman" w:cs="Calibri"/>
                <w:b/>
                <w:bCs/>
              </w:rPr>
              <w:t xml:space="preserve">6</w:t>
            </w:r>
            <w:r/>
            <w:r>
              <w:fldChar w:fldCharType="end"/>
            </w:r>
          </w:hyperlink>
          <w:r>
            <w:rPr>
              <w:rFonts w:eastAsiaTheme="minorEastAsia"/>
              <w:sz w:val="24"/>
              <w:szCs w:val="24"/>
              <w14:ligatures w14:val="standardContextual"/>
            </w:rPr>
          </w:r>
          <w:r>
            <w:rPr>
              <w:rFonts w:eastAsiaTheme="minorEastAsia"/>
              <w:sz w:val="24"/>
              <w:szCs w:val="24"/>
              <w14:ligatures w14:val="standardContextual"/>
            </w:rPr>
          </w:r>
        </w:p>
        <w:p>
          <w:pPr>
            <w:pStyle w:val="933"/>
            <w:pBdr/>
            <w:tabs>
              <w:tab w:val="left" w:leader="none" w:pos="480"/>
              <w:tab w:val="right" w:leader="dot" w:pos="9350"/>
            </w:tabs>
            <w:spacing/>
            <w:ind/>
            <w:rPr>
              <w:rFonts w:eastAsiaTheme="minorEastAsia"/>
              <w:sz w:val="24"/>
              <w:szCs w:val="24"/>
              <w14:ligatures w14:val="standardContextual"/>
            </w:rPr>
          </w:pPr>
          <w:r/>
          <w:hyperlink w:tooltip="#_Toc155602892" w:anchor="_Toc155602892" w:history="1">
            <w:r>
              <w:rPr>
                <w:rStyle w:val="935"/>
              </w:rPr>
              <w:t xml:space="preserve">4.</w:t>
            </w:r>
            <w:r>
              <w:rPr>
                <w:rFonts w:eastAsiaTheme="minorEastAsia"/>
                <w:sz w:val="24"/>
                <w:szCs w:val="24"/>
                <w14:ligatures w14:val="standardContextual"/>
              </w:rPr>
              <w:tab/>
            </w:r>
            <w:r>
              <w:rPr>
                <w:rStyle w:val="935"/>
              </w:rPr>
              <w:t xml:space="preserve">Project Timeline &amp; Gannt Chart</w:t>
            </w:r>
            <w:r>
              <w:tab/>
            </w:r>
            <w:r>
              <w:fldChar w:fldCharType="begin"/>
            </w:r>
            <w:r>
              <w:instrText xml:space="preserve"> PAGEREF _Toc155602892 \h </w:instrText>
            </w:r>
            <w:r>
              <w:fldChar w:fldCharType="separate"/>
            </w:r>
            <w:r>
              <w:rPr>
                <w:rStyle w:val="935"/>
              </w:rPr>
              <w:t xml:space="preserve">7</w:t>
            </w:r>
            <w:r/>
            <w:r>
              <w:fldChar w:fldCharType="end"/>
            </w:r>
          </w:hyperlink>
          <w:r>
            <w:rPr>
              <w:rFonts w:eastAsiaTheme="minorEastAsia"/>
              <w:sz w:val="24"/>
              <w:szCs w:val="24"/>
              <w14:ligatures w14:val="standardContextual"/>
            </w:rPr>
          </w:r>
          <w:r>
            <w:rPr>
              <w:rFonts w:eastAsiaTheme="minorEastAsia"/>
              <w:sz w:val="24"/>
              <w:szCs w:val="24"/>
              <w14:ligatures w14:val="standardContextual"/>
            </w:rPr>
          </w:r>
        </w:p>
        <w:p>
          <w:pPr>
            <w:pStyle w:val="933"/>
            <w:pBdr/>
            <w:tabs>
              <w:tab w:val="left" w:leader="none" w:pos="480"/>
              <w:tab w:val="right" w:leader="dot" w:pos="9350"/>
            </w:tabs>
            <w:spacing/>
            <w:ind/>
            <w:rPr>
              <w:rFonts w:eastAsiaTheme="minorEastAsia"/>
              <w:sz w:val="24"/>
              <w:szCs w:val="24"/>
              <w14:ligatures w14:val="standardContextual"/>
            </w:rPr>
          </w:pPr>
          <w:r/>
          <w:hyperlink w:tooltip="#_Toc155602893" w:anchor="_Toc155602893" w:history="1">
            <w:r>
              <w:rPr>
                <w:rStyle w:val="935"/>
              </w:rPr>
              <w:t xml:space="preserve">5.</w:t>
            </w:r>
            <w:r>
              <w:rPr>
                <w:rFonts w:eastAsiaTheme="minorEastAsia"/>
                <w:sz w:val="24"/>
                <w:szCs w:val="24"/>
                <w14:ligatures w14:val="standardContextual"/>
              </w:rPr>
              <w:tab/>
            </w:r>
            <w:r>
              <w:rPr>
                <w:rStyle w:val="935"/>
              </w:rPr>
              <w:t xml:space="preserve">Ethics</w:t>
            </w:r>
            <w:r>
              <w:tab/>
            </w:r>
            <w:r>
              <w:fldChar w:fldCharType="begin"/>
            </w:r>
            <w:r>
              <w:instrText xml:space="preserve"> PAGEREF _Toc155602893 \h </w:instrText>
            </w:r>
            <w:r>
              <w:fldChar w:fldCharType="separate"/>
            </w:r>
            <w:r>
              <w:rPr>
                <w:rStyle w:val="935"/>
              </w:rPr>
              <w:t xml:space="preserve">8</w:t>
            </w:r>
            <w:r/>
            <w:r>
              <w:fldChar w:fldCharType="end"/>
            </w:r>
          </w:hyperlink>
          <w:r>
            <w:rPr>
              <w:rFonts w:eastAsiaTheme="minorEastAsia"/>
              <w:sz w:val="24"/>
              <w:szCs w:val="24"/>
              <w14:ligatures w14:val="standardContextual"/>
            </w:rPr>
          </w:r>
          <w:r>
            <w:rPr>
              <w:rFonts w:eastAsiaTheme="minorEastAsia"/>
              <w:sz w:val="24"/>
              <w:szCs w:val="24"/>
              <w14:ligatures w14:val="standardContextual"/>
            </w:rPr>
          </w:r>
        </w:p>
        <w:p>
          <w:pPr>
            <w:pStyle w:val="933"/>
            <w:pBdr/>
            <w:tabs>
              <w:tab w:val="left" w:leader="none" w:pos="480"/>
              <w:tab w:val="right" w:leader="dot" w:pos="9350"/>
            </w:tabs>
            <w:spacing/>
            <w:ind/>
            <w:rPr>
              <w:rFonts w:eastAsiaTheme="minorEastAsia"/>
              <w:sz w:val="24"/>
              <w:szCs w:val="24"/>
              <w14:ligatures w14:val="standardContextual"/>
            </w:rPr>
          </w:pPr>
          <w:r/>
          <w:hyperlink w:tooltip="#_Toc155602894" w:anchor="_Toc155602894" w:history="1">
            <w:r>
              <w:rPr>
                <w:rStyle w:val="935"/>
              </w:rPr>
              <w:t xml:space="preserve">6.</w:t>
            </w:r>
            <w:r>
              <w:rPr>
                <w:rFonts w:eastAsiaTheme="minorEastAsia"/>
                <w:sz w:val="24"/>
                <w:szCs w:val="24"/>
                <w14:ligatures w14:val="standardContextual"/>
              </w:rPr>
              <w:tab/>
            </w:r>
            <w:r>
              <w:rPr>
                <w:rStyle w:val="935"/>
              </w:rPr>
              <w:t xml:space="preserve">Approvals</w:t>
            </w:r>
            <w:r>
              <w:tab/>
            </w:r>
            <w:r>
              <w:fldChar w:fldCharType="begin"/>
            </w:r>
            <w:r>
              <w:instrText xml:space="preserve"> PAGEREF _Toc155602894 \h </w:instrText>
            </w:r>
            <w:r>
              <w:fldChar w:fldCharType="separate"/>
            </w:r>
            <w:r>
              <w:rPr>
                <w:rStyle w:val="935"/>
              </w:rPr>
              <w:t xml:space="preserve">11</w:t>
            </w:r>
            <w:r/>
            <w:r>
              <w:fldChar w:fldCharType="end"/>
            </w:r>
          </w:hyperlink>
          <w:r>
            <w:rPr>
              <w:rFonts w:eastAsiaTheme="minorEastAsia"/>
              <w:sz w:val="24"/>
              <w:szCs w:val="24"/>
              <w14:ligatures w14:val="standardContextual"/>
            </w:rPr>
          </w:r>
          <w:r>
            <w:rPr>
              <w:rFonts w:eastAsiaTheme="minorEastAsia"/>
              <w:sz w:val="24"/>
              <w:szCs w:val="24"/>
              <w14:ligatures w14:val="standardContextual"/>
            </w:rPr>
          </w:r>
        </w:p>
        <w:p>
          <w:pPr>
            <w:pStyle w:val="933"/>
            <w:pBdr/>
            <w:tabs>
              <w:tab w:val="left" w:leader="none" w:pos="480"/>
              <w:tab w:val="right" w:leader="dot" w:pos="9350"/>
            </w:tabs>
            <w:spacing/>
            <w:ind/>
            <w:rPr>
              <w:rFonts w:eastAsiaTheme="minorEastAsia"/>
              <w:sz w:val="24"/>
              <w:szCs w:val="24"/>
              <w14:ligatures w14:val="standardContextual"/>
            </w:rPr>
          </w:pPr>
          <w:r/>
          <w:hyperlink w:tooltip="#_Toc155602895" w:anchor="_Toc155602895" w:history="1">
            <w:r>
              <w:rPr>
                <w:rStyle w:val="935"/>
              </w:rPr>
              <w:t xml:space="preserve">7.</w:t>
            </w:r>
            <w:r>
              <w:rPr>
                <w:rFonts w:eastAsiaTheme="minorEastAsia"/>
                <w:sz w:val="24"/>
                <w:szCs w:val="24"/>
                <w14:ligatures w14:val="standardContextual"/>
              </w:rPr>
              <w:tab/>
            </w:r>
            <w:r>
              <w:rPr>
                <w:rStyle w:val="935"/>
              </w:rPr>
              <w:t xml:space="preserve">Appendix</w:t>
            </w:r>
            <w:r>
              <w:tab/>
            </w:r>
            <w:r>
              <w:fldChar w:fldCharType="begin"/>
            </w:r>
            <w:r>
              <w:instrText xml:space="preserve"> PAGEREF _Toc155602895 \h </w:instrText>
            </w:r>
            <w:r>
              <w:fldChar w:fldCharType="separate"/>
            </w:r>
            <w:r>
              <w:rPr>
                <w:rStyle w:val="935"/>
              </w:rPr>
              <w:t xml:space="preserve">12</w:t>
            </w:r>
            <w:r/>
            <w:r>
              <w:fldChar w:fldCharType="end"/>
            </w:r>
          </w:hyperlink>
          <w:r>
            <w:rPr>
              <w:rFonts w:eastAsiaTheme="minorEastAsia"/>
              <w:sz w:val="24"/>
              <w:szCs w:val="24"/>
              <w14:ligatures w14:val="standardContextual"/>
            </w:rPr>
          </w:r>
          <w:r>
            <w:rPr>
              <w:rFonts w:eastAsiaTheme="minorEastAsia"/>
              <w:sz w:val="24"/>
              <w:szCs w:val="24"/>
              <w14:ligatures w14:val="standardContextual"/>
            </w:rPr>
          </w:r>
        </w:p>
        <w:p>
          <w:pPr>
            <w:pStyle w:val="934"/>
            <w:pBdr/>
            <w:tabs>
              <w:tab w:val="left" w:leader="none" w:pos="720"/>
            </w:tabs>
            <w:spacing/>
            <w:ind/>
            <w:rPr>
              <w:rFonts w:eastAsiaTheme="minorEastAsia"/>
              <w:sz w:val="24"/>
              <w:szCs w:val="24"/>
              <w14:ligatures w14:val="standardContextual"/>
            </w:rPr>
          </w:pPr>
          <w:r/>
          <w:hyperlink w:tooltip="#_Toc155602896" w:anchor="_Toc155602896" w:history="1">
            <w:r>
              <w:rPr>
                <w:rStyle w:val="935"/>
              </w:rPr>
              <w:t xml:space="preserve">A.</w:t>
            </w:r>
            <w:r>
              <w:rPr>
                <w:rFonts w:eastAsiaTheme="minorEastAsia"/>
                <w:sz w:val="24"/>
                <w:szCs w:val="24"/>
                <w14:ligatures w14:val="standardContextual"/>
              </w:rPr>
              <w:tab/>
            </w:r>
            <w:r>
              <w:rPr>
                <w:rStyle w:val="935"/>
              </w:rPr>
              <w:t xml:space="preserve">Advisor Engagement</w:t>
            </w:r>
            <w:r>
              <w:tab/>
            </w:r>
            <w:r>
              <w:fldChar w:fldCharType="begin"/>
            </w:r>
            <w:r>
              <w:instrText xml:space="preserve"> PAGEREF _Toc155602896 \h </w:instrText>
            </w:r>
            <w:r>
              <w:fldChar w:fldCharType="separate"/>
            </w:r>
            <w:r>
              <w:rPr>
                <w:rStyle w:val="935"/>
              </w:rPr>
              <w:t xml:space="preserve">12</w:t>
            </w:r>
            <w:r/>
            <w:r>
              <w:fldChar w:fldCharType="end"/>
            </w:r>
          </w:hyperlink>
          <w:r>
            <w:rPr>
              <w:rFonts w:eastAsiaTheme="minorEastAsia"/>
              <w:sz w:val="24"/>
              <w:szCs w:val="24"/>
              <w14:ligatures w14:val="standardContextual"/>
            </w:rPr>
          </w:r>
          <w:r>
            <w:rPr>
              <w:rFonts w:eastAsiaTheme="minorEastAsia"/>
              <w:sz w:val="24"/>
              <w:szCs w:val="24"/>
              <w14:ligatures w14:val="standardContextual"/>
            </w:rPr>
          </w:r>
        </w:p>
        <w:p>
          <w:pPr>
            <w:pStyle w:val="934"/>
            <w:pBdr/>
            <w:tabs>
              <w:tab w:val="left" w:leader="none" w:pos="720"/>
            </w:tabs>
            <w:spacing/>
            <w:ind/>
            <w:rPr>
              <w:rFonts w:eastAsiaTheme="minorEastAsia"/>
              <w:sz w:val="24"/>
              <w:szCs w:val="24"/>
              <w14:ligatures w14:val="standardContextual"/>
            </w:rPr>
          </w:pPr>
          <w:r/>
          <w:hyperlink w:tooltip="#_Toc155602897" w:anchor="_Toc155602897" w:history="1">
            <w:r>
              <w:rPr>
                <w:rStyle w:val="935"/>
              </w:rPr>
              <w:t xml:space="preserve">1)</w:t>
            </w:r>
            <w:r>
              <w:rPr>
                <w:rFonts w:eastAsiaTheme="minorEastAsia"/>
                <w:sz w:val="24"/>
                <w:szCs w:val="24"/>
                <w14:ligatures w14:val="standardContextual"/>
              </w:rPr>
              <w:tab/>
            </w:r>
            <w:r>
              <w:rPr>
                <w:rStyle w:val="935"/>
              </w:rPr>
              <w:t xml:space="preserve">Project Team Responsibilities</w:t>
            </w:r>
            <w:r>
              <w:tab/>
            </w:r>
            <w:r>
              <w:fldChar w:fldCharType="begin"/>
            </w:r>
            <w:r>
              <w:instrText xml:space="preserve"> PAGEREF _Toc155602897 \h </w:instrText>
            </w:r>
            <w:r>
              <w:fldChar w:fldCharType="separate"/>
            </w:r>
            <w:r>
              <w:rPr>
                <w:rStyle w:val="935"/>
              </w:rPr>
              <w:t xml:space="preserve">12</w:t>
            </w:r>
            <w:r/>
            <w:r>
              <w:fldChar w:fldCharType="end"/>
            </w:r>
          </w:hyperlink>
          <w:r>
            <w:rPr>
              <w:rFonts w:eastAsiaTheme="minorEastAsia"/>
              <w:sz w:val="24"/>
              <w:szCs w:val="24"/>
              <w14:ligatures w14:val="standardContextual"/>
            </w:rPr>
          </w:r>
          <w:r>
            <w:rPr>
              <w:rFonts w:eastAsiaTheme="minorEastAsia"/>
              <w:sz w:val="24"/>
              <w:szCs w:val="24"/>
              <w14:ligatures w14:val="standardContextual"/>
            </w:rPr>
          </w:r>
        </w:p>
        <w:p>
          <w:pPr>
            <w:pStyle w:val="934"/>
            <w:pBdr/>
            <w:tabs>
              <w:tab w:val="left" w:leader="none" w:pos="720"/>
            </w:tabs>
            <w:spacing/>
            <w:ind/>
            <w:rPr>
              <w:rFonts w:eastAsiaTheme="minorEastAsia"/>
              <w:sz w:val="24"/>
              <w:szCs w:val="24"/>
              <w14:ligatures w14:val="standardContextual"/>
            </w:rPr>
          </w:pPr>
          <w:r/>
          <w:hyperlink w:tooltip="#_Toc155602898" w:anchor="_Toc155602898" w:history="1">
            <w:r>
              <w:rPr>
                <w:rStyle w:val="935"/>
              </w:rPr>
              <w:t xml:space="preserve">2)</w:t>
            </w:r>
            <w:r>
              <w:rPr>
                <w:rFonts w:eastAsiaTheme="minorEastAsia"/>
                <w:sz w:val="24"/>
                <w:szCs w:val="24"/>
                <w14:ligatures w14:val="standardContextual"/>
              </w:rPr>
              <w:tab/>
            </w:r>
            <w:r>
              <w:rPr>
                <w:rStyle w:val="935"/>
              </w:rPr>
              <w:t xml:space="preserve">Faculty Advisor Responsibilities</w:t>
            </w:r>
            <w:r>
              <w:tab/>
            </w:r>
            <w:r>
              <w:fldChar w:fldCharType="begin"/>
            </w:r>
            <w:r>
              <w:instrText xml:space="preserve"> PAGEREF _Toc155602898 \h </w:instrText>
            </w:r>
            <w:r>
              <w:fldChar w:fldCharType="separate"/>
            </w:r>
            <w:r>
              <w:rPr>
                <w:rStyle w:val="935"/>
              </w:rPr>
              <w:t xml:space="preserve">12</w:t>
            </w:r>
            <w:r/>
            <w:r>
              <w:fldChar w:fldCharType="end"/>
            </w:r>
          </w:hyperlink>
          <w:r>
            <w:rPr>
              <w:rFonts w:eastAsiaTheme="minorEastAsia"/>
              <w:sz w:val="24"/>
              <w:szCs w:val="24"/>
              <w14:ligatures w14:val="standardContextual"/>
            </w:rPr>
          </w:r>
          <w:r>
            <w:rPr>
              <w:rFonts w:eastAsiaTheme="minorEastAsia"/>
              <w:sz w:val="24"/>
              <w:szCs w:val="24"/>
              <w14:ligatures w14:val="standardContextual"/>
            </w:rPr>
          </w:r>
        </w:p>
        <w:p>
          <w:pPr>
            <w:pStyle w:val="934"/>
            <w:pBdr/>
            <w:tabs>
              <w:tab w:val="left" w:leader="none" w:pos="720"/>
            </w:tabs>
            <w:spacing/>
            <w:ind/>
            <w:rPr>
              <w:rFonts w:eastAsiaTheme="minorEastAsia"/>
              <w:sz w:val="24"/>
              <w:szCs w:val="24"/>
              <w14:ligatures w14:val="standardContextual"/>
            </w:rPr>
          </w:pPr>
          <w:r/>
          <w:hyperlink w:tooltip="#_Toc155602899" w:anchor="_Toc155602899" w:history="1">
            <w:r>
              <w:rPr>
                <w:rStyle w:val="935"/>
              </w:rPr>
              <w:t xml:space="preserve">B.</w:t>
            </w:r>
            <w:r>
              <w:rPr>
                <w:rFonts w:eastAsiaTheme="minorEastAsia"/>
                <w:sz w:val="24"/>
                <w:szCs w:val="24"/>
                <w14:ligatures w14:val="standardContextual"/>
              </w:rPr>
              <w:tab/>
            </w:r>
            <w:r>
              <w:rPr>
                <w:rStyle w:val="935"/>
              </w:rPr>
              <w:t xml:space="preserve">Ground Rules</w:t>
            </w:r>
            <w:r>
              <w:tab/>
            </w:r>
            <w:r>
              <w:fldChar w:fldCharType="begin"/>
            </w:r>
            <w:r>
              <w:instrText xml:space="preserve"> PAGEREF _Toc155602899 \h </w:instrText>
            </w:r>
            <w:r>
              <w:fldChar w:fldCharType="separate"/>
            </w:r>
            <w:r>
              <w:rPr>
                <w:rStyle w:val="935"/>
              </w:rPr>
              <w:t xml:space="preserve">12</w:t>
            </w:r>
            <w:r/>
            <w:r>
              <w:fldChar w:fldCharType="end"/>
            </w:r>
          </w:hyperlink>
          <w:r>
            <w:rPr>
              <w:rFonts w:eastAsiaTheme="minorEastAsia"/>
              <w:sz w:val="24"/>
              <w:szCs w:val="24"/>
              <w14:ligatures w14:val="standardContextual"/>
            </w:rPr>
          </w:r>
          <w:r>
            <w:rPr>
              <w:rFonts w:eastAsiaTheme="minorEastAsia"/>
              <w:sz w:val="24"/>
              <w:szCs w:val="24"/>
              <w14:ligatures w14:val="standardContextual"/>
            </w:rPr>
          </w:r>
        </w:p>
        <w:p>
          <w:pPr>
            <w:pBdr/>
            <w:spacing/>
            <w:ind/>
            <w:rPr/>
          </w:pPr>
          <w:r>
            <w:rPr>
              <w:b/>
              <w:bCs/>
            </w:rPr>
            <w:fldChar w:fldCharType="end"/>
          </w:r>
          <w:r/>
        </w:p>
      </w:sdtContent>
    </w:sdt>
    <w:p>
      <w:pPr>
        <w:pBdr/>
        <w:spacing/>
        <w:ind/>
        <w:rPr>
          <w:rFonts w:asciiTheme="majorHAnsi" w:hAnsiTheme="majorHAnsi" w:eastAsiaTheme="majorEastAsia" w:cstheme="majorBidi"/>
          <w:i/>
          <w:iCs/>
          <w:color w:val="ff0000"/>
          <w:sz w:val="32"/>
          <w:szCs w:val="32"/>
        </w:rPr>
      </w:pPr>
      <w:r>
        <w:rPr>
          <w:i/>
          <w:iCs/>
          <w:color w:val="ff0000"/>
        </w:rPr>
        <w:br w:type="page" w:clear="all"/>
      </w:r>
      <w:r>
        <w:rPr>
          <w:rFonts w:asciiTheme="majorHAnsi" w:hAnsiTheme="majorHAnsi" w:eastAsiaTheme="majorEastAsia" w:cstheme="majorBidi"/>
          <w:i/>
          <w:iCs/>
          <w:color w:val="ff0000"/>
          <w:sz w:val="32"/>
          <w:szCs w:val="32"/>
        </w:rPr>
      </w:r>
      <w:r>
        <w:rPr>
          <w:rFonts w:asciiTheme="majorHAnsi" w:hAnsiTheme="majorHAnsi" w:eastAsiaTheme="majorEastAsia" w:cstheme="majorBidi"/>
          <w:i/>
          <w:iCs/>
          <w:color w:val="ff0000"/>
          <w:sz w:val="32"/>
          <w:szCs w:val="32"/>
        </w:rPr>
      </w:r>
    </w:p>
    <w:p>
      <w:pPr>
        <w:pStyle w:val="907"/>
        <w:numPr>
          <w:ilvl w:val="0"/>
          <w:numId w:val="1"/>
        </w:numPr>
        <w:pBdr/>
        <w:spacing/>
        <w:ind/>
        <w:rPr/>
      </w:pPr>
      <w:r/>
      <w:bookmarkStart w:id="0" w:name="_Toc155602885"/>
      <w:r>
        <w:t xml:space="preserve">E</w:t>
      </w:r>
      <w:r>
        <w:t xml:space="preserve">xecutive </w:t>
      </w:r>
      <w:r>
        <w:t xml:space="preserve">Summary</w:t>
      </w:r>
      <w:bookmarkEnd w:id="0"/>
      <w:r/>
      <w:r/>
    </w:p>
    <w:p>
      <w:pPr>
        <w:pBdr/>
        <w:spacing/>
        <w:ind w:firstLine="720"/>
        <w:rPr>
          <w:color w:val="000000" w:themeColor="text1"/>
          <w:lang w:val="en-IN"/>
        </w:rPr>
      </w:pPr>
      <w:r>
        <w:rPr>
          <w:color w:val="000000" w:themeColor="text1"/>
          <w:lang w:val="en-IN"/>
        </w:rPr>
        <w:t xml:space="preserve">We aim to</w:t>
      </w:r>
      <w:r>
        <w:rPr>
          <w:color w:val="000000" w:themeColor="text1"/>
          <w:lang w:val="en-IN"/>
        </w:rPr>
        <w:t xml:space="preserve"> </w:t>
      </w:r>
      <w:r>
        <w:rPr>
          <w:color w:val="000000" w:themeColor="text1"/>
          <w:lang w:val="en-IN"/>
        </w:rPr>
        <w:t xml:space="preserve"> explore how building shapes interact with urban policies and regulations. </w:t>
      </w:r>
      <w:r>
        <w:rPr>
          <w:color w:val="000000" w:themeColor="text1"/>
          <w:lang w:val="en-IN"/>
        </w:rPr>
        <w:t xml:space="preserve">W</w:t>
      </w:r>
      <w:r>
        <w:rPr>
          <w:color w:val="000000" w:themeColor="text1"/>
          <w:lang w:val="en-IN"/>
        </w:rPr>
        <w:t xml:space="preserve">e plan to develop urban planning strategies aimed at mitigating Urban Heat Island effect</w:t>
      </w:r>
      <w:r>
        <w:rPr>
          <w:color w:val="000000" w:themeColor="text1"/>
          <w:lang w:val="en-IN"/>
        </w:rPr>
        <w:t xml:space="preserve"> as well as the impacts of</w:t>
      </w:r>
      <w:del w:id="0" w:author="Cristian Román" w:date="2024-09-30T19:10:41Z" oouserid="oc395z3vafjz_cromanpa">
        <w:r>
          <w:rPr>
            <w:color w:val="000000" w:themeColor="text1"/>
            <w:lang w:val="en-IN"/>
          </w:rPr>
          <w:delText xml:space="preserve">,</w:delText>
        </w:r>
      </w:del>
      <w:r>
        <w:rPr>
          <w:color w:val="000000" w:themeColor="text1"/>
          <w:lang w:val="en-IN"/>
        </w:rPr>
        <w:t xml:space="preserve"> climate change </w:t>
      </w:r>
      <w:r>
        <w:rPr>
          <w:color w:val="000000" w:themeColor="text1"/>
          <w:lang w:val="en-IN"/>
        </w:rPr>
        <w:t xml:space="preserve">to urban areas</w:t>
      </w:r>
      <w:r>
        <w:rPr>
          <w:color w:val="000000" w:themeColor="text1"/>
          <w:lang w:val="en-IN"/>
        </w:rPr>
        <w:t xml:space="preserve">. </w:t>
      </w:r>
      <w:r>
        <w:rPr>
          <w:color w:val="000000" w:themeColor="text1"/>
          <w:lang w:val="en-IN"/>
        </w:rPr>
        <w:t xml:space="preserve">We</w:t>
      </w:r>
      <w:r>
        <w:rPr>
          <w:color w:val="000000" w:themeColor="text1"/>
          <w:lang w:val="en-IN"/>
        </w:rPr>
        <w:t xml:space="preserve"> explor</w:t>
      </w:r>
      <w:r>
        <w:rPr>
          <w:color w:val="000000" w:themeColor="text1"/>
          <w:lang w:val="en-IN"/>
        </w:rPr>
        <w:t xml:space="preserve">e</w:t>
      </w:r>
      <w:r>
        <w:rPr>
          <w:color w:val="000000" w:themeColor="text1"/>
          <w:lang w:val="en-IN"/>
        </w:rPr>
        <w:t xml:space="preserve">g the relationship between variables like urban morphology, building heights, vegetation, green distribution, shadow and the UHI effect/ climate change</w:t>
      </w:r>
      <w:ins w:id="1" w:author="Cristian Román" w:date="2024-09-30T19:11:19Z" oouserid="oc395z3vafjz_cromanpa">
        <w:r>
          <w:rPr>
            <w:color w:val="000000" w:themeColor="text1"/>
            <w:lang w:val="en-IN"/>
          </w:rPr>
          <w:t xml:space="preserve"> </w:t>
        </w:r>
      </w:ins>
      <w:r>
        <w:rPr>
          <w:color w:val="000000" w:themeColor="text1"/>
          <w:lang w:val="en-IN"/>
        </w:rPr>
        <w:t xml:space="preserve">(</w:t>
      </w:r>
      <w:r>
        <w:rPr>
          <w:color w:val="000000" w:themeColor="text1"/>
          <w:lang w:val="en-IN"/>
        </w:rPr>
        <w:t xml:space="preserve">H M Abdul Fattah</w:t>
      </w:r>
      <w:r>
        <w:rPr>
          <w:color w:val="000000" w:themeColor="text1"/>
          <w:lang w:val="en-IN"/>
        </w:rPr>
        <w:t xml:space="preserve">, 2024, p2)</w:t>
      </w:r>
      <w:r>
        <w:rPr>
          <w:color w:val="000000" w:themeColor="text1"/>
          <w:lang w:val="en-IN"/>
        </w:rPr>
      </w:r>
      <w:r>
        <w:rPr>
          <w:color w:val="000000" w:themeColor="text1"/>
          <w:lang w:val="en-IN"/>
        </w:rPr>
      </w:r>
    </w:p>
    <w:p>
      <w:pPr>
        <w:pBdr/>
        <w:spacing/>
        <w:ind w:firstLine="720"/>
        <w:rPr>
          <w:color w:val="000000" w:themeColor="text1"/>
          <w:lang w:val="en-IN"/>
        </w:rPr>
      </w:pPr>
      <w:r>
        <w:rPr>
          <w:color w:val="000000" w:themeColor="text1"/>
          <w:lang w:val="en-IN"/>
        </w:rPr>
        <w:t xml:space="preserve">Research has shown that u</w:t>
      </w:r>
      <w:r>
        <w:rPr>
          <w:color w:val="000000" w:themeColor="text1"/>
          <w:lang w:val="en-IN"/>
        </w:rPr>
        <w:t xml:space="preserve">rban areas </w:t>
      </w:r>
      <w:r>
        <w:rPr>
          <w:color w:val="000000" w:themeColor="text1"/>
          <w:lang w:val="en-IN"/>
        </w:rPr>
        <w:t xml:space="preserve">tend</w:t>
      </w:r>
      <w:r>
        <w:rPr>
          <w:color w:val="000000" w:themeColor="text1"/>
          <w:lang w:val="en-IN"/>
        </w:rPr>
        <w:t xml:space="preserve"> to have higher temperatures compared to the surrounding rural areas</w:t>
      </w:r>
      <w:r>
        <w:rPr>
          <w:color w:val="000000" w:themeColor="text1"/>
          <w:lang w:val="en-IN"/>
        </w:rPr>
        <w:t xml:space="preserve">. This effect is</w:t>
      </w:r>
      <w:r>
        <w:rPr>
          <w:color w:val="000000" w:themeColor="text1"/>
          <w:lang w:val="en-IN"/>
        </w:rPr>
        <w:t xml:space="preserve"> known as the urban heat island (UHI</w:t>
      </w:r>
      <w:r>
        <w:rPr>
          <w:color w:val="000000" w:themeColor="text1"/>
          <w:lang w:val="en-IN"/>
        </w:rPr>
        <w:t xml:space="preserve">) </w:t>
      </w:r>
      <w:hyperlink w:tooltip="#UHIwikipedia" w:anchor="UHIwikipedia" w:history="1">
        <w:r>
          <w:rPr>
            <w:rStyle w:val="935"/>
            <w:color w:val="000000" w:themeColor="text1"/>
            <w:lang w:val="en-IN"/>
          </w:rPr>
          <w:t xml:space="preserve">[</w:t>
        </w:r>
        <w:r>
          <w:rPr>
            <w:rStyle w:val="935"/>
            <w:color w:val="000000" w:themeColor="text1"/>
            <w:lang w:val="en-IN"/>
          </w:rPr>
          <w:t xml:space="preserve">1]</w:t>
        </w:r>
      </w:hyperlink>
      <w:r>
        <w:rPr>
          <w:color w:val="000000" w:themeColor="text1"/>
          <w:lang w:val="en-IN"/>
        </w:rPr>
        <w:t xml:space="preserve">.</w:t>
      </w:r>
      <w:r>
        <w:rPr>
          <w:color w:val="000000" w:themeColor="text1"/>
          <w:lang w:val="en-IN"/>
        </w:rPr>
        <w:t xml:space="preserve"> </w:t>
      </w:r>
      <w:r>
        <w:rPr>
          <w:color w:val="000000" w:themeColor="text1"/>
          <w:lang w:val="en-IN"/>
        </w:rPr>
        <w:t xml:space="preserve"> </w:t>
      </w:r>
      <w:r>
        <w:rPr>
          <w:color w:val="000000" w:themeColor="text1"/>
          <w:lang w:val="en-IN"/>
        </w:rPr>
        <w:t xml:space="preserve">The </w:t>
      </w:r>
      <w:r>
        <w:rPr>
          <w:color w:val="000000" w:themeColor="text1"/>
          <w:lang w:val="en-IN"/>
        </w:rPr>
        <w:t xml:space="preserve">temperature increase</w:t>
      </w:r>
      <w:r>
        <w:rPr>
          <w:color w:val="000000" w:themeColor="text1"/>
          <w:lang w:val="en-IN"/>
        </w:rPr>
        <w:t xml:space="preserve"> within urban areas</w:t>
      </w:r>
      <w:r>
        <w:rPr>
          <w:color w:val="000000" w:themeColor="text1"/>
          <w:lang w:val="en-IN"/>
        </w:rPr>
        <w:t xml:space="preserve"> </w:t>
      </w:r>
      <w:r>
        <w:rPr>
          <w:color w:val="000000" w:themeColor="text1"/>
          <w:lang w:val="en-IN"/>
        </w:rPr>
        <w:t xml:space="preserve">is known to </w:t>
      </w:r>
      <w:r>
        <w:rPr>
          <w:color w:val="000000" w:themeColor="text1"/>
          <w:lang w:val="en-IN"/>
        </w:rPr>
        <w:t xml:space="preserve">lead</w:t>
      </w:r>
      <w:r>
        <w:rPr>
          <w:color w:val="000000" w:themeColor="text1"/>
          <w:lang w:val="en-IN"/>
        </w:rPr>
        <w:t xml:space="preserve"> to various problems including human health issues, increase in energy consumption thereby increasing </w:t>
      </w:r>
      <w:r>
        <w:rPr>
          <w:color w:val="000000" w:themeColor="text1"/>
          <w:lang w:val="en-IN"/>
        </w:rPr>
        <w:t xml:space="preserve">greenhouse</w:t>
      </w:r>
      <w:r>
        <w:rPr>
          <w:color w:val="000000" w:themeColor="text1"/>
          <w:lang w:val="en-IN"/>
        </w:rPr>
        <w:t xml:space="preserve"> gas emissions, </w:t>
      </w:r>
      <w:r>
        <w:rPr>
          <w:color w:val="000000" w:themeColor="text1"/>
          <w:lang w:val="en-IN"/>
        </w:rPr>
        <w:t xml:space="preserve">as well as further contributions to </w:t>
      </w:r>
      <w:r>
        <w:rPr>
          <w:color w:val="000000" w:themeColor="text1"/>
          <w:lang w:val="en-IN"/>
        </w:rPr>
        <w:t xml:space="preserve">climate change. To reduce these effects there is need to identify factors related to UHI and take appropriate actions</w:t>
      </w:r>
      <w:r>
        <w:rPr>
          <w:color w:val="000000" w:themeColor="text1"/>
          <w:lang w:val="en-IN"/>
        </w:rPr>
        <w:t xml:space="preserve"> to mitigate its effect in urban areas.</w:t>
      </w:r>
      <w:r>
        <w:rPr>
          <w:color w:val="000000" w:themeColor="text1"/>
          <w:lang w:val="en-IN"/>
        </w:rPr>
      </w:r>
      <w:r>
        <w:rPr>
          <w:color w:val="000000" w:themeColor="text1"/>
          <w:lang w:val="en-IN"/>
        </w:rPr>
      </w:r>
    </w:p>
    <w:p>
      <w:pPr>
        <w:pBdr/>
        <w:tabs>
          <w:tab w:val="left" w:leader="none" w:pos="5811"/>
        </w:tabs>
        <w:spacing/>
        <w:ind w:firstLine="720"/>
        <w:rPr>
          <w:iCs/>
          <w:color w:val="000000" w:themeColor="text1"/>
          <w:highlight w:val="none"/>
          <w:lang w:val="en-IN"/>
        </w:rPr>
      </w:pPr>
      <w:r>
        <w:rPr>
          <w:iCs/>
          <w:color w:val="000000" w:themeColor="text1"/>
          <w:lang w:val="en-IN"/>
        </w:rPr>
        <w:t xml:space="preserve">W</w:t>
      </w:r>
      <w:r>
        <w:rPr>
          <w:iCs/>
          <w:color w:val="000000" w:themeColor="text1"/>
          <w:lang w:val="en-IN"/>
        </w:rPr>
        <w:t xml:space="preserve">ork </w:t>
      </w:r>
      <w:r>
        <w:rPr>
          <w:iCs/>
          <w:color w:val="000000" w:themeColor="text1"/>
          <w:lang w:val="en-IN"/>
        </w:rPr>
        <w:t xml:space="preserve">done by Mr. H M Abdul Fattah on this project </w:t>
      </w:r>
      <w:hyperlink w:tooltip="#HMFattah8" w:anchor="HMFattah8" w:history="1">
        <w:r>
          <w:rPr>
            <w:rStyle w:val="935"/>
            <w:iCs/>
            <w:color w:val="000000" w:themeColor="text1"/>
            <w:lang w:val="en-IN"/>
          </w:rPr>
          <w:t xml:space="preserve">[8]</w:t>
        </w:r>
      </w:hyperlink>
      <w:r>
        <w:rPr>
          <w:iCs/>
          <w:color w:val="000000" w:themeColor="text1"/>
          <w:lang w:val="en-IN"/>
        </w:rPr>
        <w:t xml:space="preserve"> consisted of downloading </w:t>
      </w:r>
      <w:r>
        <w:rPr>
          <w:iCs/>
          <w:color w:val="000000" w:themeColor="text1"/>
          <w:lang w:val="en-IN"/>
        </w:rPr>
        <w:t xml:space="preserve">city shape file</w:t>
      </w:r>
      <w:r>
        <w:rPr>
          <w:iCs/>
          <w:color w:val="000000" w:themeColor="text1"/>
          <w:lang w:val="en-IN"/>
        </w:rPr>
        <w:t xml:space="preserve">, </w:t>
      </w:r>
      <w:r>
        <w:rPr>
          <w:iCs/>
          <w:color w:val="000000" w:themeColor="text1"/>
          <w:lang w:val="en-IN"/>
        </w:rPr>
        <w:t xml:space="preserve">building height dataset</w:t>
      </w:r>
      <w:r>
        <w:rPr>
          <w:iCs/>
          <w:color w:val="000000" w:themeColor="text1"/>
          <w:lang w:val="en-IN"/>
        </w:rPr>
        <w:t xml:space="preserve">,</w:t>
      </w:r>
      <w:r>
        <w:rPr>
          <w:iCs/>
          <w:color w:val="000000" w:themeColor="text1"/>
          <w:lang w:val="en-IN"/>
        </w:rPr>
        <w:t xml:space="preserve"> calculating city wise area vs building height distribution and </w:t>
      </w:r>
      <w:r>
        <w:rPr>
          <w:iCs/>
          <w:color w:val="000000" w:themeColor="text1"/>
          <w:lang w:val="en-IN"/>
        </w:rPr>
        <w:t xml:space="preserve">classifying cities into one of the four categories. Dataset about the heights of buildings globally</w:t>
      </w:r>
      <w:r>
        <w:rPr>
          <w:iCs/>
          <w:color w:val="000000" w:themeColor="text1"/>
          <w:lang w:val="en-IN"/>
        </w:rPr>
        <w:t xml:space="preserve"> (</w:t>
      </w:r>
      <w:r>
        <w:rPr>
          <w:iCs/>
          <w:color w:val="000000" w:themeColor="text1"/>
          <w:lang w:val="en-IN"/>
        </w:rPr>
        <w:t xml:space="preserve">GHS-BUILT-H - R2023A</w:t>
      </w:r>
      <w:r>
        <w:rPr>
          <w:iCs/>
          <w:color w:val="000000" w:themeColor="text1"/>
          <w:lang w:val="en-IN"/>
        </w:rPr>
        <w:t xml:space="preserve">) was obtai ned from </w:t>
      </w:r>
      <w:r>
        <w:rPr>
          <w:iCs/>
          <w:color w:val="000000" w:themeColor="text1"/>
          <w:lang w:val="en-IN"/>
        </w:rPr>
        <w:t xml:space="preserve"> </w:t>
      </w:r>
      <w:r>
        <w:rPr>
          <w:iCs/>
          <w:color w:val="000000" w:themeColor="text1"/>
          <w:lang w:val="en-IN"/>
        </w:rPr>
        <w:t xml:space="preserve">GHSL - Global Human Settlement Layer</w:t>
      </w:r>
      <w:r>
        <w:rPr>
          <w:iCs/>
          <w:color w:val="000000" w:themeColor="text1"/>
          <w:lang w:val="en-IN"/>
        </w:rPr>
        <w:t xml:space="preserve"> dataset</w:t>
      </w:r>
      <w:hyperlink w:tooltip="#GHSL13" w:anchor="GHSL13" w:history="1">
        <w:r>
          <w:rPr>
            <w:rStyle w:val="935"/>
            <w:iCs/>
            <w:color w:val="000000" w:themeColor="text1"/>
            <w:lang w:val="en-IN"/>
          </w:rPr>
          <w:t xml:space="preserve">[13]</w:t>
        </w:r>
      </w:hyperlink>
      <w:r>
        <w:rPr>
          <w:iCs/>
          <w:color w:val="000000" w:themeColor="text1"/>
          <w:lang w:val="en-IN"/>
        </w:rPr>
        <w:t xml:space="preserve"> </w:t>
      </w:r>
      <w:r>
        <w:rPr>
          <w:iCs/>
          <w:color w:val="000000" w:themeColor="text1"/>
          <w:lang w:val="en-IN"/>
        </w:rPr>
        <w:t xml:space="preserve">. </w:t>
      </w:r>
      <w:del w:id="2" w:author="Cristian Román" w:date="2024-09-30T19:14:11Z" oouserid="oc395z3vafjz_cromanpa">
        <w:r>
          <w:rPr>
            <w:iCs/>
            <w:color w:val="000000" w:themeColor="text1"/>
            <w:lang w:val="en-IN"/>
          </w:rPr>
          <w:delText xml:space="preserve"> </w:delText>
        </w:r>
      </w:del>
      <w:r>
        <w:rPr>
          <w:iCs/>
          <w:color w:val="000000" w:themeColor="text1"/>
          <w:lang w:val="en-IN"/>
        </w:rPr>
        <w:t xml:space="preserve">Additionally, shapefiles, defining </w:t>
      </w:r>
      <w:r>
        <w:rPr>
          <w:iCs/>
          <w:color w:val="000000" w:themeColor="text1"/>
          <w:lang w:val="en-IN"/>
        </w:rPr>
        <w:t xml:space="preserve">urban areas </w:t>
      </w:r>
      <w:r>
        <w:rPr>
          <w:iCs/>
          <w:color w:val="000000" w:themeColor="text1"/>
          <w:lang w:val="en-IN"/>
        </w:rPr>
        <w:t xml:space="preserve">, were obtained from</w:t>
      </w:r>
      <w:ins w:id="3" w:author="Cristian Román" w:date="2024-09-30T19:14:31Z" oouserid="oc395z3vafjz_cromanpa">
        <w:r>
          <w:rPr>
            <w:iCs/>
            <w:color w:val="000000" w:themeColor="text1"/>
            <w:lang w:val="en-IN"/>
          </w:rPr>
          <w:t xml:space="preserve"> </w:t>
        </w:r>
      </w:ins>
      <w:r>
        <w:rPr>
          <w:iCs/>
          <w:color w:val="000000" w:themeColor="text1"/>
          <w:lang w:val="en-IN"/>
        </w:rPr>
        <w:t xml:space="preserve">World Urban Areas, LandScan, 1:10 million (2012)</w:t>
      </w:r>
      <w:r>
        <w:rPr>
          <w:iCs/>
          <w:color w:val="000000" w:themeColor="text1"/>
          <w:lang w:val="en-IN"/>
        </w:rPr>
        <w:t xml:space="preserve"> </w:t>
      </w:r>
      <w:hyperlink w:tooltip="#WorlsUrbanAreas14" w:anchor="WorlsUrbanAreas14" w:history="1">
        <w:r>
          <w:rPr>
            <w:rStyle w:val="935"/>
            <w:iCs/>
            <w:color w:val="000000" w:themeColor="text1"/>
            <w:lang w:val="en-IN"/>
          </w:rPr>
          <w:t xml:space="preserve">[14]</w:t>
        </w:r>
      </w:hyperlink>
      <w:r>
        <w:rPr>
          <w:iCs/>
          <w:color w:val="000000" w:themeColor="text1"/>
          <w:lang w:val="en-IN"/>
        </w:rPr>
        <w:t xml:space="preserve"> </w:t>
      </w:r>
      <w:r>
        <w:rPr>
          <w:iCs/>
          <w:color w:val="000000" w:themeColor="text1"/>
          <w:lang w:val="en-IN"/>
        </w:rPr>
        <w:t xml:space="preserve">. Data of heights of buildings was filtered using shape files and </w:t>
      </w:r>
      <w:r>
        <w:rPr>
          <w:iCs/>
          <w:color w:val="000000" w:themeColor="text1"/>
          <w:lang w:val="en-IN"/>
        </w:rPr>
        <w:t xml:space="preserve">analysed</w:t>
      </w:r>
      <w:r>
        <w:rPr>
          <w:iCs/>
          <w:color w:val="000000" w:themeColor="text1"/>
          <w:lang w:val="en-IN"/>
        </w:rPr>
        <w:t xml:space="preserve"> to find the distribution </w:t>
      </w:r>
      <w:r>
        <w:rPr>
          <w:iCs/>
          <w:color w:val="000000" w:themeColor="text1"/>
          <w:lang w:val="en-IN"/>
        </w:rPr>
        <w:t xml:space="preserve">of </w:t>
      </w:r>
      <w:r>
        <w:rPr>
          <w:iCs/>
          <w:color w:val="000000" w:themeColor="text1"/>
          <w:lang w:val="en-IN"/>
        </w:rPr>
        <w:t xml:space="preserve">building</w:t>
      </w:r>
      <w:r>
        <w:rPr>
          <w:iCs/>
          <w:color w:val="000000" w:themeColor="text1"/>
          <w:lang w:val="en-IN"/>
        </w:rPr>
        <w:t xml:space="preserve"> heights in the city</w:t>
      </w:r>
      <w:r>
        <w:rPr>
          <w:iCs/>
          <w:color w:val="000000" w:themeColor="text1"/>
          <w:lang w:val="en-IN"/>
        </w:rPr>
        <w:t xml:space="preserve">. Based on the shapes of distribution (</w:t>
      </w:r>
      <w:r>
        <w:rPr>
          <w:iCs/>
          <w:color w:val="000000" w:themeColor="text1"/>
          <w:highlight w:val="none"/>
          <w:lang w:val="en-IN"/>
        </w:rPr>
        <w:t xml:space="preserve">their skewness and dip statistic values</w:t>
      </w:r>
      <w:r>
        <w:rPr>
          <w:iCs/>
          <w:color w:val="000000" w:themeColor="text1"/>
          <w:lang w:val="en-IN"/>
        </w:rPr>
        <w:t xml:space="preserve">), the shape of city was </w:t>
      </w:r>
      <w:r>
        <w:rPr>
          <w:iCs/>
          <w:color w:val="000000" w:themeColor="text1"/>
          <w:lang w:val="en-IN"/>
        </w:rPr>
        <w:t xml:space="preserve">classified as </w:t>
      </w:r>
      <w:r>
        <w:rPr>
          <w:iCs/>
          <w:color w:val="000000" w:themeColor="text1"/>
          <w:lang w:val="en-IN"/>
        </w:rPr>
      </w:r>
      <w:r>
        <w:rPr>
          <w:iCs/>
          <w:color w:val="000000" w:themeColor="text1"/>
          <w:highlight w:val="none"/>
          <w:lang w:val="en-IN"/>
        </w:rPr>
        <w:t xml:space="preserve">unimodal right skew  </w:t>
      </w:r>
      <w:r>
        <w:rPr>
          <w:iCs/>
          <w:color w:val="000000" w:themeColor="text1"/>
          <w:highlight w:val="none"/>
          <w:lang w:val="en-IN"/>
        </w:rPr>
        <w:t xml:space="preserve">(Pyramid) shape, unimodal left skew (Inverse Pyramid) shape, or has no significant skew (Diamond) shape</w:t>
      </w:r>
      <w:hyperlink w:tooltip="#CityShape15" w:anchor="CityShape15" w:history="1">
        <w:r>
          <w:rPr>
            <w:rStyle w:val="935"/>
            <w:iCs/>
            <w:color w:val="000000" w:themeColor="text1"/>
            <w:highlight w:val="none"/>
            <w:lang w:val="en-IN"/>
          </w:rPr>
          <w:t xml:space="preserve"> [15]</w:t>
        </w:r>
      </w:hyperlink>
      <w:r>
        <w:rPr>
          <w:iCs/>
          <w:color w:val="000000" w:themeColor="text1"/>
          <w:highlight w:val="none"/>
          <w:lang w:val="en-IN"/>
        </w:rPr>
        <w:t xml:space="preserve"> </w:t>
      </w:r>
      <w:hyperlink w:tooltip="#HMFattah8" w:anchor="HMFattah8" w:history="1">
        <w:r>
          <w:rPr>
            <w:rStyle w:val="935"/>
            <w:iCs/>
            <w:color w:val="000000" w:themeColor="text1"/>
            <w:highlight w:val="none"/>
            <w:lang w:val="en-IN"/>
          </w:rPr>
          <w:t xml:space="preserve">[8]</w:t>
        </w:r>
      </w:hyperlink>
      <w:r>
        <w:rPr>
          <w:iCs/>
          <w:color w:val="000000" w:themeColor="text1"/>
          <w:highlight w:val="none"/>
          <w:lang w:val="en-IN"/>
        </w:rPr>
        <w:t xml:space="preserve">. In case of </w:t>
      </w:r>
      <w:r>
        <w:rPr>
          <w:iCs/>
          <w:color w:val="000000" w:themeColor="text1"/>
          <w:highlight w:val="none"/>
          <w:lang w:val="en-IN"/>
        </w:rPr>
        <w:t xml:space="preserve">presence of multimodality, indicated by the dip statistic, shape was classified as </w:t>
      </w:r>
      <w:r>
        <w:rPr>
          <w:iCs/>
          <w:color w:val="000000" w:themeColor="text1"/>
          <w:highlight w:val="none"/>
          <w:lang w:val="en-IN"/>
        </w:rPr>
        <w:t xml:space="preserve"> "Hourglass." </w:t>
      </w:r>
      <w:r>
        <w:rPr>
          <w:iCs/>
          <w:color w:val="000000" w:themeColor="text1"/>
          <w:highlight w:val="none"/>
          <w:lang w:val="en-IN"/>
        </w:rPr>
        <w:t xml:space="preserve">The "Pyramid" class signifies a concentration of shorter </w:t>
      </w:r>
      <w:r>
        <w:rPr>
          <w:iCs/>
          <w:color w:val="000000" w:themeColor="text1"/>
          <w:highlight w:val="none"/>
          <w:lang w:val="en-IN"/>
        </w:rPr>
        <w:t xml:space="preserve">buildings, while </w:t>
      </w:r>
      <w:r>
        <w:rPr>
          <w:iCs/>
          <w:color w:val="000000" w:themeColor="text1"/>
          <w:highlight w:val="none"/>
          <w:lang w:val="en-IN"/>
        </w:rPr>
        <w:t xml:space="preserve">"Inverse Pyramid" indicates a concentration of taller buildings. "Diamond" </w:t>
      </w:r>
      <w:r>
        <w:rPr>
          <w:iCs/>
          <w:color w:val="000000" w:themeColor="text1"/>
          <w:highlight w:val="none"/>
          <w:lang w:val="en-IN"/>
        </w:rPr>
        <w:t xml:space="preserve">suggests a balanced distribution of building heights, while "Hourglass" implies varying </w:t>
      </w:r>
      <w:r>
        <w:rPr>
          <w:iCs/>
          <w:color w:val="000000" w:themeColor="text1"/>
          <w:highlight w:val="none"/>
          <w:lang w:val="en-IN"/>
        </w:rPr>
        <w:t xml:space="preserve">patterns in building height distribution.</w:t>
      </w:r>
      <w:r>
        <w:rPr>
          <w:color w:val="000000" w:themeColor="text1"/>
          <w:lang w:val="en-IN"/>
        </w:rPr>
      </w:r>
      <w:r>
        <w:rPr>
          <w:iCs/>
          <w:color w:val="000000" w:themeColor="text1"/>
          <w:highlight w:val="none"/>
          <w:lang w:val="en-IN"/>
        </w:rPr>
      </w:r>
    </w:p>
    <w:p>
      <w:pPr>
        <w:pageBreakBefore w:val="true"/>
        <w:pBdr/>
        <w:spacing/>
        <w:ind w:firstLine="720"/>
        <w:rPr>
          <w:bCs w:val="0"/>
          <w:i w:val="0"/>
          <w:iCs/>
          <w:color w:val="000000" w:themeColor="text1"/>
        </w:rPr>
      </w:pPr>
      <w:r>
        <w:rPr>
          <w:i w:val="0"/>
          <w:iCs w:val="0"/>
          <w:color w:val="000000" w:themeColor="text1"/>
          <w:lang w:val="en-IN"/>
        </w:rPr>
        <w:t xml:space="preserve">Work that needs to be done is </w:t>
      </w:r>
      <w:r>
        <w:rPr>
          <w:iCs/>
          <w:color w:val="000000" w:themeColor="text1"/>
          <w:lang w:val="en-IN"/>
        </w:rPr>
        <w:t xml:space="preserve">getting UHI effects data for the </w:t>
      </w:r>
      <w:r>
        <w:rPr>
          <w:iCs/>
          <w:color w:val="000000" w:themeColor="text1"/>
          <w:lang w:val="en-IN"/>
        </w:rPr>
        <w:t xml:space="preserve">year 2018</w:t>
      </w:r>
      <w:r>
        <w:rPr>
          <w:iCs/>
          <w:color w:val="000000" w:themeColor="text1"/>
          <w:lang w:val="en-IN"/>
        </w:rPr>
        <w:t xml:space="preserve"> </w:t>
      </w:r>
      <w:hyperlink w:tooltip="#UrbanHeatIsland" w:anchor="UrbanHeatIsland" w:history="1">
        <w:r>
          <w:rPr>
            <w:rStyle w:val="935"/>
            <w:iCs/>
            <w:color w:val="000000" w:themeColor="text1"/>
            <w:lang w:val="en-IN"/>
          </w:rPr>
        </w:r>
        <w:r>
          <w:rPr>
            <w:rStyle w:val="935"/>
            <w:iCs/>
            <w:color w:val="000000" w:themeColor="text1"/>
            <w:lang w:val="en-IN"/>
          </w:rPr>
          <w:t xml:space="preserve">[9]</w:t>
        </w:r>
      </w:hyperlink>
      <w:r>
        <w:rPr>
          <w:iCs/>
          <w:color w:val="000000" w:themeColor="text1"/>
          <w:lang w:val="en-IN"/>
        </w:rPr>
        <w:t xml:space="preserve"> and </w:t>
      </w:r>
      <w:del w:id="4" w:author="Cristian Román" w:date="2024-09-30T19:16:41Z" oouserid="oc395z3vafjz_cromanpa">
        <w:r>
          <w:rPr>
            <w:iCs/>
            <w:color w:val="000000" w:themeColor="text1"/>
            <w:lang w:val="en-IN"/>
          </w:rPr>
          <w:delText xml:space="preserve"> </w:delText>
        </w:r>
      </w:del>
      <w:r>
        <w:rPr>
          <w:iCs/>
          <w:color w:val="000000" w:themeColor="text1"/>
          <w:lang w:val="en-IN"/>
        </w:rPr>
        <w:t xml:space="preserve">other variable data like green vegetation </w:t>
      </w:r>
      <w:r>
        <w:rPr>
          <w:iCs/>
          <w:color w:val="000000" w:themeColor="text1"/>
          <w:lang w:val="en-IN"/>
        </w:rPr>
        <w:t xml:space="preserve"> </w:t>
      </w:r>
      <w:hyperlink w:tooltip="#GreenNDVIdataset" w:anchor="GreenNDVIdataset" w:history="1">
        <w:r>
          <w:rPr>
            <w:rStyle w:val="935"/>
            <w:iCs/>
            <w:color w:val="000000" w:themeColor="text1"/>
            <w:lang w:val="en-IN"/>
          </w:rPr>
          <w:t xml:space="preserve">[10]</w:t>
        </w:r>
        <w:r>
          <w:rPr>
            <w:rStyle w:val="935"/>
            <w:iCs/>
            <w:color w:val="000000" w:themeColor="text1"/>
            <w:lang w:val="en-IN"/>
          </w:rPr>
        </w:r>
      </w:hyperlink>
      <w:r>
        <w:rPr>
          <w:iCs/>
          <w:color w:val="000000" w:themeColor="text1"/>
          <w:lang w:val="en-IN"/>
        </w:rPr>
        <w:t xml:space="preserve">, solar radiation</w:t>
      </w:r>
      <w:hyperlink w:tooltip="#SolarRadiationDataset" w:anchor="SolarRadiationDataset" w:history="1">
        <w:r>
          <w:rPr>
            <w:rStyle w:val="935"/>
            <w:iCs/>
            <w:color w:val="000000" w:themeColor="text1"/>
            <w:lang w:val="en-IN"/>
          </w:rPr>
          <w:t xml:space="preserve"> </w:t>
        </w:r>
        <w:r>
          <w:rPr>
            <w:rStyle w:val="935"/>
            <w:iCs/>
            <w:color w:val="000000" w:themeColor="text1"/>
            <w:lang w:val="en-IN"/>
          </w:rPr>
          <w:t xml:space="preserve">[11]</w:t>
        </w:r>
      </w:hyperlink>
      <w:r>
        <w:rPr>
          <w:iCs/>
          <w:color w:val="000000" w:themeColor="text1"/>
          <w:lang w:val="en-IN"/>
        </w:rPr>
        <w:t xml:space="preserve">, surface water </w:t>
      </w:r>
      <w:hyperlink w:tooltip="#GlobalSurfaceWaterDataset" w:anchor="GlobalSurfaceWaterDataset" w:history="1">
        <w:r>
          <w:rPr>
            <w:rStyle w:val="935"/>
            <w:iCs/>
            <w:color w:val="000000" w:themeColor="text1"/>
            <w:lang w:val="en-IN"/>
          </w:rPr>
          <w:t xml:space="preserve">[12]</w:t>
        </w:r>
      </w:hyperlink>
      <w:r>
        <w:rPr>
          <w:iCs/>
          <w:color w:val="000000" w:themeColor="text1"/>
          <w:lang w:val="en-IN"/>
        </w:rPr>
        <w:t xml:space="preserve">.Since the latest dataset available for building height is of year 2018, the rest of the datasets will also be downloaded for the same year 2018 wherever possible. </w:t>
      </w:r>
      <w:r>
        <w:rPr>
          <w:iCs/>
          <w:color w:val="000000" w:themeColor="text1"/>
          <w:lang w:val="en-IN"/>
        </w:rPr>
        <w:t xml:space="preserve">It was possible to </w:t>
      </w:r>
      <w:r>
        <w:rPr>
          <w:iCs/>
          <w:color w:val="000000" w:themeColor="text1"/>
          <w:lang w:val="en-IN"/>
        </w:rPr>
        <w:t xml:space="preserve">dow</w:t>
      </w:r>
      <w:r>
        <w:rPr>
          <w:iCs/>
          <w:color w:val="000000" w:themeColor="text1"/>
          <w:lang w:val="en-IN"/>
        </w:rPr>
        <w:t xml:space="preserve">nload full global UHI data with resolution of 3000m/pixel  The resolution of building height dataset </w:t>
      </w:r>
      <w:r>
        <w:rPr>
          <w:iCs/>
          <w:color w:val="000000" w:themeColor="text1"/>
          <w:lang w:val="en-IN"/>
        </w:rPr>
        <w:t xml:space="preserve">is around 30m/pixel whereas most of the datasets in googleearth engine are around 300m/pixel. </w:t>
      </w:r>
      <w:r>
        <w:rPr>
          <w:iCs/>
          <w:color w:val="000000" w:themeColor="text1"/>
          <w:lang w:val="en-IN"/>
        </w:rPr>
        <w:t xml:space="preserve"> Attempts can be made to improve resolution as close</w:t>
      </w:r>
      <w:r>
        <w:rPr>
          <w:iCs/>
          <w:color w:val="000000" w:themeColor="text1"/>
          <w:lang w:val="en-IN"/>
        </w:rPr>
        <w:t xml:space="preserve"> as 100 m or 3 ss as possible.</w:t>
      </w:r>
      <w:r>
        <w:rPr>
          <w:iCs/>
          <w:color w:val="000000" w:themeColor="text1"/>
          <w:lang w:val="en-IN"/>
        </w:rPr>
        <w:t xml:space="preserve"> This downloading can be done either using Javascript scripts in google earth engine or using geemap api in Python  </w:t>
      </w:r>
      <w:r>
        <w:rPr>
          <w:bCs w:val="0"/>
          <w:i w:val="0"/>
          <w:iCs/>
          <w:color w:val="000000" w:themeColor="text1"/>
        </w:rPr>
      </w:r>
      <w:r>
        <w:rPr>
          <w:bCs w:val="0"/>
          <w:i w:val="0"/>
          <w:iCs/>
          <w:color w:val="000000" w:themeColor="text1"/>
        </w:rPr>
      </w:r>
    </w:p>
    <w:p>
      <w:pPr>
        <w:pBdr/>
        <w:spacing/>
        <w:ind w:firstLine="720"/>
        <w:rPr>
          <w:iCs/>
          <w:color w:val="000000" w:themeColor="text1"/>
          <w:lang w:val="en-IN"/>
        </w:rPr>
      </w:pPr>
      <w:r>
        <w:rPr>
          <w:iCs/>
          <w:color w:val="000000" w:themeColor="text1"/>
          <w:lang w:val="en-IN"/>
        </w:rPr>
      </w:r>
      <w:r>
        <w:rPr>
          <w:iCs/>
          <w:color w:val="000000" w:themeColor="text1"/>
          <w:lang w:val="en-IN"/>
        </w:rPr>
        <w:t xml:space="preserve">Using shape file that define city boundaries, for each variable datafile, city data can be extracted into separate datasets, </w:t>
      </w:r>
      <w:r>
        <w:rPr>
          <w:iCs/>
          <w:color w:val="000000" w:themeColor="text1"/>
          <w:lang w:val="en-IN"/>
        </w:rPr>
        <w:t xml:space="preserve">mean  will be computed for cities. This task can be done using R program with the help of terra package Or</w:t>
      </w:r>
      <w:r>
        <w:rPr>
          <w:iCs/>
          <w:color w:val="000000" w:themeColor="text1"/>
          <w:lang w:val="en-IN"/>
        </w:rPr>
        <w:t xml:space="preserve"> using geemap api in Python</w:t>
      </w:r>
      <w:r>
        <w:rPr>
          <w:iCs/>
          <w:color w:val="000000" w:themeColor="text1"/>
          <w:lang w:val="en-IN"/>
        </w:rPr>
        <w:t xml:space="preserve">.</w:t>
      </w:r>
      <w:r>
        <w:rPr>
          <w:iCs/>
          <w:color w:val="000000" w:themeColor="text1"/>
          <w:lang w:val="en-IN"/>
        </w:rPr>
        <w:t xml:space="preserve">All </w:t>
      </w:r>
      <w:r>
        <w:rPr>
          <w:iCs/>
          <w:color w:val="000000" w:themeColor="text1"/>
          <w:lang w:val="en-IN"/>
        </w:rPr>
        <w:t xml:space="preserve">these </w:t>
      </w:r>
      <w:r>
        <w:rPr>
          <w:iCs/>
          <w:color w:val="000000" w:themeColor="text1"/>
          <w:lang w:val="en-IN"/>
        </w:rPr>
        <w:t xml:space="preserve">variable datasets of UHI, vegetation  NDVI, solar radiation, surfacewater will be merged with the file containing shapes of city in R/python. </w:t>
      </w:r>
      <w:r>
        <w:rPr>
          <w:iCs/>
          <w:color w:val="000000" w:themeColor="text1"/>
          <w:lang w:val="en-IN"/>
        </w:rPr>
      </w:r>
      <w:r>
        <w:rPr>
          <w:iCs/>
          <w:color w:val="000000" w:themeColor="text1"/>
          <w:lang w:val="en-IN"/>
        </w:rPr>
        <w:t xml:space="preserve">Exploratory Data Analysis</w:t>
      </w:r>
      <w:r>
        <w:rPr>
          <w:iCs/>
          <w:color w:val="000000" w:themeColor="text1"/>
          <w:lang w:val="en-IN"/>
        </w:rPr>
        <w:t xml:space="preserve"> (EDA) </w:t>
      </w:r>
      <w:r>
        <w:rPr>
          <w:iCs/>
          <w:color w:val="000000" w:themeColor="text1"/>
          <w:lang w:val="en-IN"/>
        </w:rPr>
        <w:t xml:space="preserve">analysis will be performed.  </w:t>
      </w:r>
      <w:r>
        <w:rPr>
          <w:iCs/>
          <w:color w:val="000000" w:themeColor="text1"/>
          <w:lang w:val="en-IN"/>
        </w:rPr>
        <w:t xml:space="preserve">Fit </w:t>
      </w:r>
      <w:r>
        <w:rPr>
          <w:iCs/>
          <w:color w:val="000000" w:themeColor="text1"/>
          <w:lang w:val="en-IN"/>
        </w:rPr>
        <w:t xml:space="preserve">machine learning (ML) </w:t>
      </w:r>
      <w:r>
        <w:rPr>
          <w:iCs/>
          <w:color w:val="000000" w:themeColor="text1"/>
          <w:lang w:val="en-IN"/>
        </w:rPr>
        <w:t xml:space="preserve">model and</w:t>
      </w:r>
      <w:r/>
      <w:r>
        <w:rPr>
          <w:iCs/>
          <w:color w:val="000000" w:themeColor="text1"/>
          <w:lang w:val="en-IN"/>
        </w:rPr>
        <w:t xml:space="preserve"> identify relationships between the selected variables and urban heat island(UHI) mean in python </w:t>
      </w:r>
      <w:r>
        <w:rPr>
          <w:iCs/>
          <w:color w:val="000000" w:themeColor="text1"/>
          <w:lang w:val="en-IN"/>
        </w:rPr>
      </w:r>
      <w:r>
        <w:rPr>
          <w:iCs/>
          <w:color w:val="000000" w:themeColor="text1"/>
          <w:lang w:val="en-IN"/>
        </w:rPr>
      </w:r>
    </w:p>
    <w:tbl>
      <w:tblPr>
        <w:tblStyle w:val="926"/>
        <w:tblW w:w="0" w:type="auto"/>
        <w:tblBorders/>
        <w:tblLook w:val="04A0" w:firstRow="1" w:lastRow="0" w:firstColumn="1" w:lastColumn="0" w:noHBand="0" w:noVBand="1"/>
      </w:tblPr>
      <w:tblGrid>
        <w:gridCol w:w="1876"/>
        <w:gridCol w:w="7474"/>
      </w:tblGrid>
      <w:tr>
        <w:trPr/>
        <w:tc>
          <w:tcPr>
            <w:tcBorders/>
            <w:tcW w:w="1876" w:type="dxa"/>
            <w:textDirection w:val="lrTb"/>
            <w:noWrap w:val="false"/>
          </w:tcPr>
          <w:p>
            <w:pPr>
              <w:pBdr/>
              <w:spacing/>
              <w:ind/>
              <w:rPr/>
            </w:pPr>
            <w:r>
              <w:t xml:space="preserve">Team Member</w:t>
            </w:r>
            <w:r/>
          </w:p>
        </w:tc>
        <w:tc>
          <w:tcPr>
            <w:tcBorders/>
            <w:tcW w:w="7474" w:type="dxa"/>
            <w:textDirection w:val="lrTb"/>
            <w:noWrap w:val="false"/>
          </w:tcPr>
          <w:p>
            <w:pPr>
              <w:pBdr/>
              <w:spacing/>
              <w:ind/>
              <w:rPr/>
            </w:pPr>
            <w:r>
              <w:t xml:space="preserve">Feature responsibility</w:t>
            </w:r>
            <w:r/>
          </w:p>
        </w:tc>
      </w:tr>
      <w:tr>
        <w:trPr/>
        <w:tc>
          <w:tcPr>
            <w:tcBorders/>
            <w:tcW w:w="1876" w:type="dxa"/>
            <w:textDirection w:val="lrTb"/>
            <w:noWrap w:val="false"/>
          </w:tcPr>
          <w:p>
            <w:pPr>
              <w:pBdr/>
              <w:spacing/>
              <w:ind/>
              <w:rPr/>
            </w:pPr>
            <w:r>
              <w:t xml:space="preserve">Pradnya Raut</w:t>
            </w:r>
            <w:r/>
          </w:p>
        </w:tc>
        <w:tc>
          <w:tcPr>
            <w:tcBorders/>
            <w:tcW w:w="7474" w:type="dxa"/>
            <w:textDirection w:val="lrTb"/>
            <w:noWrap w:val="false"/>
          </w:tcPr>
          <w:p>
            <w:pPr>
              <w:pBdr/>
              <w:spacing/>
              <w:ind/>
              <w:rPr>
                <w:lang w:val="en-IN"/>
              </w:rPr>
            </w:pPr>
            <w:r>
              <w:rPr>
                <w:lang w:val="en-IN"/>
              </w:rPr>
              <w:t xml:space="preserve">Obtaining data </w:t>
            </w:r>
            <w:r>
              <w:rPr>
                <w:lang w:val="en-IN"/>
              </w:rPr>
            </w:r>
            <w:r>
              <w:rPr>
                <w:lang w:val="en-IN"/>
              </w:rPr>
            </w:r>
          </w:p>
          <w:p>
            <w:pPr>
              <w:pBdr/>
              <w:spacing/>
              <w:ind/>
              <w:rPr>
                <w:lang w:val="en-IN"/>
              </w:rPr>
            </w:pPr>
            <w:r>
              <w:rPr>
                <w:lang w:val="en-IN"/>
              </w:rPr>
              <w:t xml:space="preserve">Perform EDA, merge with the existing data files</w:t>
            </w:r>
            <w:r>
              <w:rPr>
                <w:lang w:val="en-IN"/>
              </w:rPr>
            </w:r>
            <w:r>
              <w:rPr>
                <w:lang w:val="en-IN"/>
              </w:rPr>
            </w:r>
          </w:p>
          <w:p>
            <w:pPr>
              <w:pBdr/>
              <w:spacing/>
              <w:ind/>
              <w:rPr>
                <w:lang w:val="en-IN"/>
              </w:rPr>
            </w:pPr>
            <w:r>
              <w:rPr>
                <w:lang w:val="en-IN"/>
              </w:rPr>
              <w:t xml:space="preserve">Fit ML model</w:t>
            </w:r>
            <w:r>
              <w:rPr>
                <w:lang w:val="en-IN"/>
              </w:rPr>
            </w:r>
            <w:r>
              <w:rPr>
                <w:lang w:val="en-IN"/>
              </w:rPr>
            </w:r>
          </w:p>
          <w:p>
            <w:pPr>
              <w:pBdr/>
              <w:spacing/>
              <w:ind/>
              <w:rPr>
                <w:lang w:val="en-IN"/>
              </w:rPr>
            </w:pPr>
            <w:r>
              <w:rPr>
                <w:lang w:val="en-IN"/>
              </w:rPr>
              <w:t xml:space="preserve">Report outcomes  </w:t>
            </w:r>
            <w:r>
              <w:rPr>
                <w:lang w:val="en-IN"/>
              </w:rPr>
            </w:r>
            <w:r>
              <w:rPr>
                <w:lang w:val="en-IN"/>
              </w:rPr>
            </w:r>
          </w:p>
          <w:p>
            <w:pPr>
              <w:pBdr/>
              <w:spacing/>
              <w:ind/>
              <w:rPr/>
            </w:pPr>
            <w:r/>
            <w:r/>
          </w:p>
        </w:tc>
      </w:tr>
    </w:tbl>
    <w:p>
      <w:pPr>
        <w:pStyle w:val="936"/>
        <w:pBdr/>
        <w:spacing/>
        <w:ind/>
        <w:jc w:val="center"/>
        <w:rPr>
          <w:i w:val="0"/>
          <w:iCs w:val="0"/>
          <w:color w:val="ff0000"/>
        </w:rPr>
      </w:pPr>
      <w:r>
        <w:t xml:space="preserve">Table </w:t>
      </w:r>
      <w:r>
        <w:fldChar w:fldCharType="begin"/>
      </w:r>
      <w:r>
        <w:instrText xml:space="preserve"> SEQ Table \* ARABIC </w:instrText>
      </w:r>
      <w:r>
        <w:fldChar w:fldCharType="separate"/>
      </w:r>
      <w:r>
        <w:t xml:space="preserve">1</w:t>
      </w:r>
      <w:r>
        <w:fldChar w:fldCharType="end"/>
      </w:r>
      <w:r>
        <w:t xml:space="preserve"> Preliminary Subsystem Responsibilities</w:t>
      </w:r>
      <w:r>
        <w:rPr>
          <w:i w:val="0"/>
          <w:iCs w:val="0"/>
          <w:color w:val="ff0000"/>
        </w:rPr>
      </w:r>
      <w:r>
        <w:rPr>
          <w:i w:val="0"/>
          <w:iCs w:val="0"/>
          <w:color w:val="ff0000"/>
        </w:rP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Style w:val="907"/>
        <w:numPr>
          <w:ilvl w:val="0"/>
          <w:numId w:val="1"/>
        </w:numPr>
        <w:pBdr/>
        <w:spacing/>
        <w:ind/>
        <w:rPr/>
      </w:pPr>
      <w:r/>
      <w:r/>
      <w:bookmarkStart w:id="1" w:name="_Toc155602886"/>
      <w:r/>
      <w:bookmarkStart w:id="2" w:name="_Hlk97547012"/>
      <w:r>
        <w:t xml:space="preserve">Literature Review</w:t>
      </w:r>
      <w:r>
        <w:t xml:space="preserve">/Market research</w:t>
      </w:r>
      <w:bookmarkEnd w:id="1"/>
      <w:r/>
      <w:r/>
      <w:r/>
    </w:p>
    <w:p>
      <w:pPr>
        <w:pStyle w:val="920"/>
        <w:pBdr/>
        <w:spacing/>
        <w:ind w:left="450"/>
        <w:rPr>
          <w:iCs/>
          <w:color w:val="000000" w:themeColor="text1"/>
          <w:lang w:val="en-IN"/>
        </w:rPr>
      </w:pPr>
      <w:r>
        <w:rPr>
          <w:rFonts w:ascii="Calibri" w:hAnsi="Calibri" w:eastAsia="Times New Roman" w:cs="Calibri"/>
          <w:i/>
          <w:iCs/>
          <w:color w:val="000000"/>
          <w:sz w:val="20"/>
          <w:szCs w:val="20"/>
          <w:lang w:val="en-IN" w:eastAsia="en-IN"/>
        </w:rPr>
      </w:r>
      <w:r>
        <w:rPr>
          <w:rFonts w:ascii="Calibri" w:hAnsi="Calibri" w:eastAsia="Times New Roman" w:cs="Calibri"/>
          <w:i/>
          <w:iCs/>
          <w:color w:val="000000"/>
          <w:sz w:val="20"/>
          <w:szCs w:val="20"/>
          <w:lang w:val="en-IN" w:eastAsia="en-IN"/>
        </w:rPr>
        <w:t xml:space="preserve"> </w:t>
      </w:r>
      <w:r>
        <w:rPr>
          <w:iCs/>
          <w:color w:val="000000" w:themeColor="text1"/>
          <w:lang w:val="en-IN"/>
        </w:rPr>
      </w:r>
      <w:r>
        <w:rPr>
          <w:iCs/>
          <w:color w:val="000000" w:themeColor="text1"/>
          <w:lang w:val="en-IN"/>
        </w:rPr>
      </w:r>
    </w:p>
    <w:p>
      <w:pPr>
        <w:pStyle w:val="920"/>
        <w:pBdr/>
        <w:spacing/>
        <w:ind w:firstLine="270" w:left="450"/>
        <w:rPr>
          <w:iCs/>
          <w:color w:val="000000" w:themeColor="text1"/>
          <w:lang w:val="en-IN"/>
        </w:rPr>
      </w:pPr>
      <w:r>
        <w:rPr>
          <w:iCs/>
          <w:color w:val="000000" w:themeColor="text1"/>
          <w:lang w:val="en-IN"/>
        </w:rPr>
        <w:t xml:space="preserve">Urban Heat Island (</w:t>
      </w:r>
      <w:r>
        <w:rPr>
          <w:iCs/>
          <w:color w:val="000000" w:themeColor="text1"/>
          <w:lang w:val="en-IN"/>
        </w:rPr>
        <w:t xml:space="preserve">UHI) is impacting people in various ways. It leads</w:t>
      </w:r>
      <w:r>
        <w:rPr>
          <w:iCs/>
          <w:color w:val="000000" w:themeColor="text1"/>
          <w:lang w:val="en-IN"/>
        </w:rPr>
        <w:t xml:space="preserve"> to increased vulnerability to human health </w:t>
      </w:r>
      <w:r>
        <w:rPr>
          <w:iCs/>
          <w:color w:val="000000" w:themeColor="text1"/>
          <w:lang w:val="en-IN"/>
        </w:rPr>
        <w:t xml:space="preserve">issues like heat strokes, exhaustion, suicidal tendancies. It is also impacting air quality due to more amount of pollutants released in air </w:t>
      </w:r>
      <w:r>
        <w:rPr>
          <w:iCs/>
          <w:color w:val="000000" w:themeColor="text1"/>
          <w:lang w:val="en-IN"/>
        </w:rPr>
        <w:t xml:space="preserve">and poor scattering of these pollutants. Water quality also gets impacted due to increase in water tempaerature affecting native aquatic life.</w:t>
      </w:r>
      <w:hyperlink w:tooltip="#ScienceDirect3" w:anchor="ScienceDirect3" w:history="1">
        <w:r>
          <w:rPr>
            <w:rStyle w:val="935"/>
            <w:iCs/>
            <w:color w:val="000000" w:themeColor="text1"/>
            <w:lang w:val="en-IN"/>
          </w:rPr>
        </w:r>
        <w:r>
          <w:rPr>
            <w:rStyle w:val="935"/>
            <w:iCs/>
            <w:color w:val="000000" w:themeColor="text1"/>
            <w:lang w:val="en-IN"/>
          </w:rPr>
          <w:t xml:space="preserve">[2]</w:t>
        </w:r>
      </w:hyperlink>
      <w:r>
        <w:rPr>
          <w:iCs/>
          <w:color w:val="000000" w:themeColor="text1"/>
          <w:lang w:val="en-IN"/>
        </w:rPr>
      </w:r>
      <w:r>
        <w:rPr>
          <w:iCs/>
          <w:color w:val="000000" w:themeColor="text1"/>
          <w:lang w:val="en-IN"/>
        </w:rPr>
      </w:r>
    </w:p>
    <w:p>
      <w:pPr>
        <w:pStyle w:val="920"/>
        <w:pBdr/>
        <w:spacing/>
        <w:ind w:left="450"/>
        <w:rPr>
          <w:color w:val="000000" w:themeColor="text1"/>
          <w:lang w:val="en-IN"/>
        </w:rPr>
      </w:pPr>
      <w:r>
        <w:rPr>
          <w:iCs/>
          <w:color w:val="000000" w:themeColor="text1"/>
          <w:lang w:val="en-IN"/>
        </w:rPr>
        <w:t xml:space="preserve"> </w:t>
      </w:r>
      <w:r>
        <w:rPr>
          <w:color w:val="000000" w:themeColor="text1"/>
          <w:lang w:val="en-IN"/>
        </w:rPr>
      </w:r>
      <w:r>
        <w:rPr>
          <w:color w:val="000000" w:themeColor="text1"/>
          <w:lang w:val="en-IN"/>
        </w:rPr>
      </w:r>
    </w:p>
    <w:p>
      <w:pPr>
        <w:pStyle w:val="920"/>
        <w:pBdr/>
        <w:spacing/>
        <w:ind w:firstLine="270" w:left="450"/>
        <w:rPr>
          <w:color w:val="000000" w:themeColor="text1"/>
          <w:highlight w:val="none"/>
          <w:lang w:val="en-IN"/>
        </w:rPr>
      </w:pPr>
      <w:r>
        <w:rPr>
          <w:iCs/>
          <w:color w:val="000000" w:themeColor="text1"/>
          <w:lang w:val="en-IN"/>
        </w:rPr>
        <w:t xml:space="preserve">Urban areas are densely populated with more people. Closely constructed building and skyscrapers mean a lot of waste energy is emitted and can not escape the area. Increase in temperature also causes </w:t>
      </w:r>
      <w:r>
        <w:rPr>
          <w:iCs/>
          <w:color w:val="000000" w:themeColor="text1"/>
          <w:lang w:val="en-IN"/>
        </w:rPr>
        <w:t xml:space="preserve">increase in energy consumption thereby increasing </w:t>
      </w:r>
      <w:r>
        <w:rPr>
          <w:iCs/>
          <w:color w:val="000000" w:themeColor="text1"/>
          <w:lang w:val="en-IN"/>
        </w:rPr>
        <w:t xml:space="preserve">greenhouse</w:t>
      </w:r>
      <w:r>
        <w:rPr>
          <w:iCs/>
          <w:color w:val="000000" w:themeColor="text1"/>
          <w:lang w:val="en-IN"/>
        </w:rPr>
        <w:t xml:space="preserve"> </w:t>
      </w:r>
      <w:r>
        <w:rPr>
          <w:iCs/>
          <w:color w:val="000000" w:themeColor="text1"/>
          <w:lang w:val="en-IN"/>
        </w:rPr>
        <w:t xml:space="preserve">emissions  for</w:t>
      </w:r>
      <w:r>
        <w:rPr>
          <w:iCs/>
          <w:color w:val="000000" w:themeColor="text1"/>
          <w:lang w:val="en-IN"/>
        </w:rPr>
        <w:t xml:space="preserve"> the city dwellers. </w:t>
      </w:r>
      <w:hyperlink w:tooltip="#UHInationalGeographic2" w:anchor="UHInationalGeographic2" w:history="1">
        <w:r>
          <w:rPr>
            <w:rStyle w:val="935"/>
            <w:iCs/>
            <w:color w:val="000000" w:themeColor="text1"/>
            <w:lang w:val="en-IN"/>
          </w:rPr>
          <w:t xml:space="preserve">[3]</w:t>
        </w:r>
      </w:hyperlink>
      <w:r>
        <w:rPr>
          <w:iCs/>
          <w:color w:val="000000" w:themeColor="text1"/>
          <w:lang w:val="en-IN"/>
        </w:rPr>
        <w:t xml:space="preserve">.</w:t>
      </w:r>
      <w:r>
        <w:rPr>
          <w:color w:val="000000" w:themeColor="text1"/>
          <w:highlight w:val="none"/>
          <w:lang w:val="en-IN"/>
        </w:rPr>
      </w:r>
      <w:r>
        <w:rPr>
          <w:color w:val="000000" w:themeColor="text1"/>
          <w:highlight w:val="none"/>
          <w:lang w:val="en-IN"/>
        </w:rPr>
      </w:r>
    </w:p>
    <w:p>
      <w:pPr>
        <w:pBdr>
          <w:top w:val="none" w:color="000000" w:sz="4" w:space="0"/>
          <w:left w:val="none" w:color="000000" w:sz="4" w:space="0"/>
          <w:bottom w:val="none" w:color="000000" w:sz="4" w:space="0"/>
          <w:right w:val="none" w:color="000000" w:sz="4" w:space="0"/>
        </w:pBdr>
        <w:spacing w:line="235" w:lineRule="atLeast"/>
        <w:ind w:right="0" w:firstLine="295" w:left="425"/>
        <w:rPr/>
      </w:pPr>
      <w:r>
        <w:rPr>
          <w:iCs/>
          <w:color w:val="000000" w:themeColor="text1"/>
          <w:lang w:val="en-IN"/>
        </w:rPr>
        <w:t xml:space="preserve">According to David L. </w:t>
      </w:r>
      <w:r>
        <w:rPr>
          <w:iCs/>
          <w:color w:val="000000" w:themeColor="text1"/>
          <w:lang w:val="en-IN"/>
        </w:rPr>
        <w:t xml:space="preserve">Chandler</w:t>
      </w:r>
      <w:r>
        <w:rPr>
          <w:b/>
          <w:bCs/>
          <w:iCs/>
          <w:color w:val="000000" w:themeColor="text1"/>
          <w:lang w:val="en-IN"/>
        </w:rPr>
        <w:t xml:space="preserve">,</w:t>
      </w:r>
      <w:r>
        <w:rPr>
          <w:iCs/>
          <w:color w:val="000000" w:themeColor="text1"/>
          <w:lang w:val="en-IN"/>
        </w:rPr>
        <w:t xml:space="preserve"> Urban heat island effects also depend on a city’s street and building layout. </w:t>
      </w:r>
      <w:r>
        <w:rPr>
          <w:rFonts w:ascii="Calibri" w:hAnsi="Calibri" w:eastAsia="Calibri" w:cs="Calibri"/>
          <w:color w:val="000000"/>
          <w:sz w:val="22"/>
        </w:rPr>
        <w:t xml:space="preserve">Some cities, such as New York and Chicago, are laid out on a precise grid, like the atoms in a crystal, while others such as Boston or London are arranged more chaotically, like the disordered atoms in a liquid or glass. The researchers found that the “cry</w:t>
      </w:r>
      <w:r>
        <w:rPr>
          <w:rFonts w:ascii="Calibri" w:hAnsi="Calibri" w:eastAsia="Calibri" w:cs="Calibri"/>
          <w:color w:val="000000"/>
          <w:sz w:val="22"/>
        </w:rPr>
        <w:t xml:space="preserve">stalline” cities had a far greater buildup of heat compared to their surroundings than did the “glass-like” ones.</w:t>
      </w:r>
      <w:hyperlink w:tooltip="#DavidLChandler4" w:anchor="DavidLChandler4" w:history="1">
        <w:r>
          <w:rPr>
            <w:rStyle w:val="935"/>
            <w:rFonts w:ascii="Calibri" w:hAnsi="Calibri" w:eastAsia="Calibri" w:cs="Calibri"/>
            <w:sz w:val="22"/>
          </w:rPr>
          <w:t xml:space="preserve">[4]</w:t>
        </w:r>
      </w:hyperlink>
      <w:r>
        <w:rPr>
          <w:rFonts w:ascii="Calibri" w:hAnsi="Calibri" w:eastAsia="Calibri" w:cs="Calibri"/>
          <w:color w:val="000000"/>
          <w:sz w:val="22"/>
        </w:rPr>
      </w:r>
      <w:r/>
    </w:p>
    <w:p>
      <w:pPr>
        <w:pStyle w:val="920"/>
        <w:pBdr/>
        <w:spacing/>
        <w:ind w:firstLine="270" w:left="450"/>
        <w:rPr>
          <w:color w:val="000000" w:themeColor="text1"/>
          <w:lang w:val="en-IN"/>
        </w:rPr>
      </w:pPr>
      <w:r>
        <w:rPr>
          <w:iCs/>
          <w:color w:val="000000" w:themeColor="text1"/>
          <w:highlight w:val="none"/>
          <w:lang w:val="en-IN"/>
        </w:rPr>
      </w:r>
      <w:r>
        <w:rPr>
          <w:iCs/>
          <w:color w:val="000000" w:themeColor="text1"/>
          <w:lang w:val="en-IN"/>
        </w:rPr>
        <w:t xml:space="preserve">It is found that </w:t>
      </w:r>
      <w:r>
        <w:rPr>
          <w:iCs/>
          <w:color w:val="000000" w:themeColor="text1"/>
          <w:lang w:val="en-IN"/>
        </w:rPr>
        <w:t xml:space="preserve">Urban heat island effect(</w:t>
      </w:r>
      <w:r>
        <w:rPr>
          <w:iCs/>
          <w:color w:val="000000" w:themeColor="text1"/>
          <w:lang w:val="en-IN"/>
        </w:rPr>
        <w:t xml:space="preserve">UHI) is positively correlated with city area.  </w:t>
      </w:r>
      <w:r>
        <w:rPr>
          <w:iCs/>
          <w:color w:val="000000" w:themeColor="text1"/>
          <w:lang w:val="en-IN"/>
        </w:rPr>
        <w:t xml:space="preserve">Building materials which absorb and radiate heat back into the air gets trapped in the nearby vicinity in the area densely crowded with buildings instead of spreading out evenly</w:t>
      </w:r>
      <w:hyperlink w:tooltip="#CityModule5" w:anchor="CityModule5" w:history="1">
        <w:r>
          <w:rPr>
            <w:rStyle w:val="935"/>
            <w:iCs/>
            <w:color w:val="000000" w:themeColor="text1"/>
            <w:lang w:val="en-IN"/>
          </w:rPr>
          <w:t xml:space="preserve">[5]</w:t>
        </w:r>
      </w:hyperlink>
      <w:r>
        <w:rPr>
          <w:iCs/>
          <w:color w:val="000000" w:themeColor="text1"/>
          <w:lang w:val="en-IN"/>
        </w:rPr>
        <w:t xml:space="preserve">. Hence effect of heights of skyscrapers also </w:t>
      </w:r>
      <w:r>
        <w:rPr>
          <w:iCs/>
          <w:color w:val="000000" w:themeColor="text1"/>
          <w:lang w:val="en-IN"/>
        </w:rPr>
        <w:t xml:space="preserve">needs</w:t>
      </w:r>
      <w:r>
        <w:rPr>
          <w:iCs/>
          <w:color w:val="000000" w:themeColor="text1"/>
          <w:lang w:val="en-IN"/>
        </w:rPr>
        <w:t xml:space="preserve"> to be studied apart from the area of city. This can help in planning for urban area expansions or in new urban area developments</w:t>
      </w:r>
      <w:r>
        <w:rPr>
          <w:color w:val="000000" w:themeColor="text1"/>
          <w:lang w:val="en-IN"/>
        </w:rPr>
      </w:r>
      <w:r>
        <w:rPr>
          <w:color w:val="000000" w:themeColor="text1"/>
          <w:lang w:val="en-IN"/>
        </w:rPr>
      </w:r>
    </w:p>
    <w:p>
      <w:pPr>
        <w:pStyle w:val="920"/>
        <w:pBdr/>
        <w:spacing/>
        <w:ind w:left="0"/>
        <w:rPr>
          <w:color w:val="000000" w:themeColor="text1"/>
          <w:lang w:val="en-IN"/>
        </w:rPr>
      </w:pPr>
      <w:r>
        <w:rPr>
          <w:iCs/>
          <w:color w:val="000000" w:themeColor="text1"/>
          <w:highlight w:val="none"/>
          <w:lang w:val="en-IN"/>
        </w:rPr>
      </w:r>
      <w:r>
        <w:rPr>
          <w:color w:val="000000" w:themeColor="text1"/>
          <w:lang w:val="en-IN"/>
        </w:rPr>
      </w:r>
      <w:r>
        <w:rPr>
          <w:color w:val="000000" w:themeColor="text1"/>
          <w:lang w:val="en-IN"/>
        </w:rPr>
      </w:r>
    </w:p>
    <w:p>
      <w:pPr>
        <w:pStyle w:val="920"/>
        <w:pBdr/>
        <w:spacing/>
        <w:ind w:left="450"/>
        <w:rPr>
          <w:iCs/>
          <w:color w:val="000000" w:themeColor="text1"/>
          <w:lang w:val="en-IN"/>
        </w:rPr>
      </w:pPr>
      <w:r>
        <w:rPr>
          <w:iCs/>
          <w:color w:val="000000" w:themeColor="text1"/>
          <w:lang w:val="en-IN"/>
        </w:rPr>
        <w:t xml:space="preserve">According to Nyuk Hien Wong, Chun Liang Tan, Dionysia Denia </w:t>
      </w:r>
      <w:r>
        <w:rPr>
          <w:iCs/>
          <w:color w:val="000000" w:themeColor="text1"/>
          <w:lang w:val="en-IN"/>
        </w:rPr>
        <w:t xml:space="preserve">Kolokotsa</w:t>
      </w:r>
      <w:r>
        <w:rPr>
          <w:iCs/>
          <w:color w:val="000000" w:themeColor="text1"/>
          <w:lang w:val="en-IN"/>
        </w:rPr>
        <w:t xml:space="preserve"> &amp; Hideki </w:t>
      </w:r>
      <w:r>
        <w:rPr>
          <w:iCs/>
          <w:color w:val="000000" w:themeColor="text1"/>
          <w:lang w:val="en-IN"/>
        </w:rPr>
        <w:t xml:space="preserve">Takebayashi</w:t>
      </w:r>
      <w:r>
        <w:rPr>
          <w:iCs/>
          <w:color w:val="000000" w:themeColor="text1"/>
          <w:lang w:val="en-IN"/>
        </w:rPr>
        <w:t xml:space="preserve"> </w:t>
      </w:r>
      <w:hyperlink w:tooltip="#NyukHeinWong6" w:anchor="NyukHeinWong6" w:history="1">
        <w:r>
          <w:rPr>
            <w:rStyle w:val="935"/>
            <w:iCs/>
            <w:color w:val="000000" w:themeColor="text1"/>
            <w:lang w:val="en-IN"/>
          </w:rPr>
          <w:t xml:space="preserve">[6]</w:t>
        </w:r>
      </w:hyperlink>
      <w:r>
        <w:rPr>
          <w:iCs/>
          <w:color w:val="000000" w:themeColor="text1"/>
          <w:lang w:val="en-IN"/>
        </w:rPr>
        <w:t xml:space="preserve">, </w:t>
      </w:r>
      <w:r>
        <w:rPr>
          <w:iCs/>
          <w:color w:val="000000" w:themeColor="text1"/>
          <w:lang w:val="en-IN"/>
        </w:rPr>
      </w:r>
      <w:r>
        <w:rPr>
          <w:iCs/>
          <w:color w:val="000000" w:themeColor="text1"/>
          <w:lang w:val="en-IN"/>
        </w:rPr>
      </w:r>
    </w:p>
    <w:p>
      <w:pPr>
        <w:pStyle w:val="920"/>
        <w:pBdr/>
        <w:spacing/>
        <w:ind w:left="450"/>
        <w:rPr>
          <w:color w:val="000000" w:themeColor="text1"/>
          <w:lang w:val="en-IN"/>
        </w:rPr>
      </w:pPr>
      <w:r>
        <w:rPr>
          <w:iCs/>
          <w:color w:val="000000" w:themeColor="text1"/>
          <w:highlight w:val="none"/>
          <w:lang w:val="en-IN"/>
        </w:rPr>
      </w:r>
      <w:r>
        <w:rPr>
          <w:rFonts w:ascii="Calibri" w:hAnsi="Calibri" w:eastAsia="Calibri" w:cs="Calibri"/>
          <w:color w:val="000000"/>
          <w:sz w:val="22"/>
        </w:rPr>
        <w:t xml:space="preserve">Green infrastructure acts to cool the urban environment through shade provision and evapotranspiration. Typically, greenery on the ground reduces peak surface temperature by 2–9 °C, while green roofs and green walls reduce surface temperature by ~17 °C, al</w:t>
      </w:r>
      <w:r>
        <w:rPr>
          <w:rFonts w:ascii="Calibri" w:hAnsi="Calibri" w:eastAsia="Calibri" w:cs="Calibri"/>
          <w:color w:val="000000"/>
          <w:sz w:val="22"/>
        </w:rPr>
        <w:t xml:space="preserve">so providing added thermal insulation for the building envelope. However, the cooling potential varies markedly, depending on the scale of interest (city or building level), greenery extent (park shape and size), plant selection and plant placement . </w:t>
      </w:r>
      <w:r>
        <w:rPr>
          <w:iCs/>
          <w:color w:val="000000" w:themeColor="text1"/>
          <w:lang w:val="en-IN"/>
        </w:rPr>
        <w:t xml:space="preserve">This can be a tool for mitigating </w:t>
      </w:r>
      <w:r>
        <w:rPr>
          <w:iCs/>
          <w:color w:val="000000" w:themeColor="text1"/>
          <w:lang w:val="en-IN"/>
        </w:rPr>
        <w:t xml:space="preserve">Urban heat island effect </w:t>
      </w:r>
      <w:r>
        <w:rPr>
          <w:iCs/>
          <w:color w:val="000000" w:themeColor="text1"/>
          <w:lang w:val="en-IN"/>
        </w:rPr>
        <w:t xml:space="preserve">(UHI)</w:t>
      </w:r>
      <w:r>
        <w:rPr>
          <w:color w:val="000000" w:themeColor="text1"/>
          <w:lang w:val="en-IN"/>
        </w:rPr>
      </w:r>
      <w:r>
        <w:rPr>
          <w:color w:val="000000" w:themeColor="text1"/>
          <w:lang w:val="en-IN"/>
        </w:rPr>
      </w:r>
    </w:p>
    <w:p>
      <w:pPr>
        <w:pStyle w:val="920"/>
        <w:pBdr/>
        <w:spacing/>
        <w:ind w:left="450"/>
        <w:rPr>
          <w:color w:val="000000" w:themeColor="text1"/>
          <w:lang w:val="en-IN"/>
        </w:rPr>
      </w:pPr>
      <w:r>
        <w:rPr>
          <w:highlight w:val="none"/>
        </w:rPr>
      </w:r>
      <w:r>
        <w:rPr>
          <w:color w:val="000000" w:themeColor="text1"/>
          <w:lang w:val="en-IN"/>
        </w:rPr>
      </w:r>
      <w:r>
        <w:rPr>
          <w:color w:val="000000" w:themeColor="text1"/>
          <w:lang w:val="en-IN"/>
        </w:rPr>
      </w:r>
    </w:p>
    <w:p>
      <w:pPr>
        <w:pStyle w:val="920"/>
        <w:pBdr/>
        <w:spacing/>
        <w:ind w:left="450"/>
        <w:rPr>
          <w:iCs/>
          <w:highlight w:val="none"/>
        </w:rPr>
      </w:pPr>
      <w:r>
        <w:rPr>
          <w:iCs/>
          <w:color w:val="000000" w:themeColor="text1"/>
          <w:lang w:val="en-IN"/>
        </w:rPr>
        <w:t xml:space="preserve">Climate change is impacting cities and their residents in many ways, from poor air quality to flooding, biodiversity loss and extreme heat. </w:t>
      </w:r>
      <w:r>
        <w:rPr>
          <w:iCs/>
          <w:color w:val="000000" w:themeColor="text1"/>
          <w:lang w:val="en-IN"/>
        </w:rPr>
        <w:t xml:space="preserve">Mackres</w:t>
      </w:r>
      <w:r>
        <w:rPr>
          <w:iCs/>
          <w:color w:val="000000" w:themeColor="text1"/>
          <w:lang w:val="en-IN"/>
        </w:rPr>
        <w:t xml:space="preserve"> et al.  </w:t>
      </w:r>
      <w:hyperlink w:tooltip="#MackresE7" w:anchor="MackresE7" w:history="1">
        <w:r>
          <w:rPr>
            <w:rStyle w:val="935"/>
            <w:iCs/>
            <w:color w:val="000000" w:themeColor="text1"/>
            <w:lang w:val="en-IN"/>
          </w:rPr>
          <w:t xml:space="preserve">[7]</w:t>
        </w:r>
      </w:hyperlink>
      <w:r>
        <w:rPr>
          <w:iCs/>
          <w:color w:val="000000" w:themeColor="text1"/>
          <w:lang w:val="en-IN"/>
        </w:rPr>
        <w:t xml:space="preserve"> with the help of a dashboard provides insight into connection between climate change and urban life. This  can be useful for city designing in a more sustainable and nature-positive ways to mitigate climate change</w:t>
      </w:r>
      <w:r>
        <w:rPr>
          <w:iCs/>
          <w:highlight w:val="none"/>
        </w:rPr>
      </w:r>
      <w:r>
        <w:rPr>
          <w:iCs/>
          <w:highlight w:val="none"/>
        </w:rPr>
      </w:r>
    </w:p>
    <w:p>
      <w:pPr>
        <w:pStyle w:val="920"/>
        <w:pBdr/>
        <w:spacing/>
        <w:ind w:left="450"/>
        <w:rPr>
          <w:i/>
          <w:iCs/>
          <w:color w:val="ff0000"/>
        </w:rPr>
      </w:pPr>
      <w:r>
        <w:rPr>
          <w:iCs/>
          <w:color w:val="000000" w:themeColor="text1"/>
        </w:rPr>
        <w:t xml:space="preserve"> </w:t>
      </w:r>
      <w:r>
        <w:rPr>
          <w:i/>
          <w:iCs/>
          <w:color w:val="ff0000"/>
        </w:rPr>
      </w:r>
      <w:r>
        <w:rPr>
          <w:i/>
          <w:iCs/>
          <w:color w:val="ff0000"/>
        </w:rPr>
      </w:r>
    </w:p>
    <w:p>
      <w:pPr>
        <w:pBdr/>
        <w:spacing/>
        <w:ind/>
        <w:rPr>
          <w:highlight w:val="yellow"/>
        </w:rPr>
      </w:pPr>
      <w:r>
        <w:rPr>
          <w:highlight w:val="yellow"/>
        </w:rPr>
      </w:r>
      <w:r>
        <w:rPr>
          <w:highlight w:val="yellow"/>
        </w:rPr>
      </w:r>
      <w:r>
        <w:rPr>
          <w:highlight w:val="yellow"/>
        </w:rPr>
      </w:r>
    </w:p>
    <w:p>
      <w:pPr>
        <w:pBdr/>
        <w:spacing/>
        <w:ind/>
        <w:rPr>
          <w:highlight w:val="yellow"/>
        </w:rPr>
      </w:pPr>
      <w:r>
        <w:rPr>
          <w:highlight w:val="yellow"/>
        </w:rPr>
      </w:r>
      <w:r>
        <w:rPr>
          <w:highlight w:val="yellow"/>
        </w:rPr>
      </w:r>
      <w:r>
        <w:rPr>
          <w:highlight w:val="yellow"/>
        </w:rPr>
      </w:r>
    </w:p>
    <w:p>
      <w:pPr>
        <w:pBdr/>
        <w:spacing/>
        <w:ind/>
        <w:rPr>
          <w:highlight w:val="yellow"/>
        </w:rPr>
      </w:pPr>
      <w:r>
        <w:rPr>
          <w:highlight w:val="yellow"/>
        </w:rPr>
      </w:r>
      <w:r>
        <w:rPr>
          <w:highlight w:val="yellow"/>
        </w:rPr>
      </w:r>
      <w:r>
        <w:rPr>
          <w:highlight w:val="yellow"/>
        </w:rPr>
      </w:r>
    </w:p>
    <w:p>
      <w:pPr>
        <w:pBdr/>
        <w:spacing/>
        <w:ind/>
        <w:rPr>
          <w:highlight w:val="yellow"/>
        </w:rPr>
      </w:pPr>
      <w:r>
        <w:rPr>
          <w:highlight w:val="yellow"/>
        </w:rPr>
      </w:r>
      <w:r>
        <w:rPr>
          <w:highlight w:val="yellow"/>
        </w:rPr>
      </w:r>
      <w:r>
        <w:rPr>
          <w:highlight w:val="yellow"/>
        </w:rPr>
      </w:r>
    </w:p>
    <w:p>
      <w:pPr>
        <w:pBdr/>
        <w:spacing/>
        <w:ind/>
        <w:rPr>
          <w:highlight w:val="yellow"/>
        </w:rPr>
      </w:pPr>
      <w:r>
        <w:rPr>
          <w:highlight w:val="yellow"/>
        </w:rPr>
      </w:r>
      <w:r>
        <w:rPr>
          <w:highlight w:val="yellow"/>
        </w:rPr>
      </w:r>
      <w:r>
        <w:rPr>
          <w:highlight w:val="yellow"/>
        </w:rPr>
      </w:r>
    </w:p>
    <w:p>
      <w:pPr>
        <w:pStyle w:val="907"/>
        <w:numPr>
          <w:ilvl w:val="0"/>
          <w:numId w:val="1"/>
        </w:numPr>
        <w:pBdr/>
        <w:spacing/>
        <w:ind/>
        <w:rPr/>
      </w:pPr>
      <w:r/>
      <w:bookmarkStart w:id="3" w:name="_Toc155602887"/>
      <w:r/>
      <w:bookmarkEnd w:id="2"/>
      <w:r>
        <w:t xml:space="preserve">Research Project</w:t>
      </w:r>
      <w:r>
        <w:t xml:space="preserve"> </w:t>
      </w:r>
      <w:r>
        <w:t xml:space="preserve">Deliverables</w:t>
      </w:r>
      <w:bookmarkEnd w:id="3"/>
      <w:r/>
      <w:r/>
    </w:p>
    <w:p>
      <w:pPr>
        <w:pBdr/>
        <w:spacing w:after="0"/>
        <w:ind/>
        <w:rPr>
          <w:rFonts w:ascii="Calibri" w:hAnsi="Calibri" w:cs="Calibri"/>
          <w:i/>
          <w:iCs/>
          <w:color w:val="ff0000"/>
        </w:rPr>
      </w:pPr>
      <w:r>
        <w:rPr>
          <w:rFonts w:ascii="Calibri" w:hAnsi="Calibri" w:eastAsia="Times New Roman" w:cs="Calibri"/>
          <w:b/>
          <w:bCs/>
          <w:color w:val="ff0000"/>
        </w:rPr>
        <w:t xml:space="preserve">Final Presentation Format</w:t>
      </w:r>
      <w:r>
        <w:rPr>
          <w:rFonts w:ascii="Calibri" w:hAnsi="Calibri" w:cs="Calibri"/>
          <w:i/>
          <w:iCs/>
          <w:color w:val="ff0000"/>
        </w:rPr>
      </w:r>
      <w:r>
        <w:rPr>
          <w:rFonts w:ascii="Calibri" w:hAnsi="Calibri" w:cs="Calibri"/>
          <w:i/>
          <w:iCs/>
          <w:color w:val="ff0000"/>
        </w:rPr>
      </w:r>
    </w:p>
    <w:p>
      <w:pPr>
        <w:pBdr/>
        <w:spacing w:after="158" w:before="100" w:beforeAutospacing="1" w:line="259" w:lineRule="atLeast"/>
        <w:ind/>
        <w:rPr>
          <w:rFonts w:ascii="Calibri" w:hAnsi="Calibri" w:eastAsia="Times New Roman" w:cs="Calibri"/>
          <w:color w:val="000000" w:themeColor="text1"/>
          <w:lang w:val="en-IN"/>
        </w:rPr>
      </w:pPr>
      <w:r>
        <w:rPr>
          <w:rFonts w:ascii="Calibri" w:hAnsi="Calibri" w:eastAsia="Times New Roman" w:cs="Calibri"/>
          <w:color w:val="000000" w:themeColor="text1"/>
          <w:lang w:val="en-IN"/>
        </w:rPr>
      </w:r>
      <w:r>
        <w:rPr>
          <w:rFonts w:ascii="Calibri" w:hAnsi="Calibri" w:eastAsia="Times New Roman" w:cs="Calibri"/>
          <w:color w:val="000000" w:themeColor="text1"/>
          <w:lang w:val="en-IN"/>
        </w:rPr>
        <w:t xml:space="preserve">Final Presentation will be  in the form of a paper containing introduction, methods, result and will be placed on GitHub</w:t>
      </w:r>
      <w:r>
        <w:rPr>
          <w:rFonts w:ascii="Calibri" w:hAnsi="Calibri" w:eastAsia="Times New Roman" w:cs="Calibri"/>
          <w:color w:val="000000" w:themeColor="text1"/>
          <w:lang w:val="en-IN"/>
        </w:rPr>
      </w:r>
      <w:r>
        <w:rPr>
          <w:rFonts w:ascii="Calibri" w:hAnsi="Calibri" w:eastAsia="Times New Roman" w:cs="Calibri"/>
          <w:color w:val="000000" w:themeColor="text1"/>
          <w:lang w:val="en-IN"/>
        </w:rPr>
      </w:r>
    </w:p>
    <w:p>
      <w:pPr>
        <w:pBdr/>
        <w:spacing w:after="0" w:before="43" w:line="281" w:lineRule="atLeast"/>
        <w:ind/>
        <w:outlineLvl w:val="1"/>
        <w:rPr>
          <w:rFonts w:ascii="Calibri" w:hAnsi="Calibri" w:eastAsia="Times New Roman" w:cs="Calibri"/>
          <w:b/>
          <w:bCs/>
          <w:color w:val="ff0000"/>
        </w:rPr>
      </w:pPr>
      <w:r/>
      <w:bookmarkStart w:id="4" w:name="_Toc155602888"/>
      <w:r>
        <w:rPr>
          <w:rFonts w:ascii="Calibri" w:hAnsi="Calibri" w:eastAsia="Times New Roman" w:cs="Calibri"/>
          <w:b/>
          <w:bCs/>
          <w:color w:val="ff0000"/>
        </w:rPr>
        <w:t xml:space="preserve">What Analysis Is Being Run?</w:t>
      </w:r>
      <w:bookmarkEnd w:id="4"/>
      <w:r>
        <w:rPr>
          <w:rFonts w:ascii="Calibri" w:hAnsi="Calibri" w:eastAsia="Times New Roman" w:cs="Calibri"/>
          <w:b/>
          <w:bCs/>
          <w:color w:val="ff0000"/>
        </w:rPr>
      </w:r>
      <w:r>
        <w:rPr>
          <w:rFonts w:ascii="Calibri" w:hAnsi="Calibri" w:eastAsia="Times New Roman" w:cs="Calibri"/>
          <w:b/>
          <w:bCs/>
          <w:color w:val="ff0000"/>
        </w:rPr>
      </w:r>
    </w:p>
    <w:p>
      <w:pPr>
        <w:pBdr/>
        <w:spacing w:after="158" w:before="100" w:beforeAutospacing="1" w:line="259" w:lineRule="atLeast"/>
        <w:ind w:firstLine="0"/>
        <w:rPr>
          <w:rFonts w:ascii="Calibri" w:hAnsi="Calibri" w:eastAsia="Times New Roman" w:cs="Calibri"/>
          <w:color w:val="000000" w:themeColor="text1"/>
          <w:lang w:val="en-IN"/>
        </w:rPr>
      </w:pPr>
      <w:r>
        <w:rPr>
          <w:rFonts w:ascii="Calibri" w:hAnsi="Calibri" w:eastAsia="Times New Roman" w:cs="Calibri"/>
          <w:color w:val="000000" w:themeColor="text1"/>
          <w:lang w:val="en-IN"/>
        </w:rPr>
        <w:t xml:space="preserve">The dataset will be divided into training set and test set. Some classifier/regressor ML models like logistic regression, Decision Tree or Support Vector Machine will be fitted between types of cities, vegetation/green </w:t>
      </w:r>
      <w:r>
        <w:rPr>
          <w:rFonts w:ascii="Calibri" w:hAnsi="Calibri" w:eastAsia="Times New Roman" w:cs="Calibri"/>
          <w:color w:val="000000" w:themeColor="text1"/>
          <w:lang w:val="en-IN"/>
        </w:rPr>
        <w:t xml:space="preserve">spaces,</w:t>
      </w:r>
      <w:r>
        <w:rPr>
          <w:rFonts w:ascii="Calibri" w:hAnsi="Calibri" w:eastAsia="Times New Roman" w:cs="Calibri"/>
          <w:color w:val="000000" w:themeColor="text1"/>
          <w:lang w:val="en-IN"/>
        </w:rPr>
        <w:t xml:space="preserve"> surface water vs UHI mean temperature as target variables for the training data and  UHI temparature values are predicted using test data.</w:t>
      </w:r>
      <w:r>
        <w:rPr>
          <w:rFonts w:ascii="Calibri" w:hAnsi="Calibri" w:eastAsia="Times New Roman" w:cs="Calibri"/>
          <w:color w:val="000000" w:themeColor="text1"/>
          <w:lang w:val="en-IN"/>
        </w:rPr>
        <w:t xml:space="preserve"> </w:t>
      </w:r>
      <w:del w:id="5" w:author="Cristian Román" w:date="2024-09-30T19:21:38Z" oouserid="oc395z3vafjz_cromanpa">
        <w:r>
          <w:rPr>
            <w:rFonts w:ascii="Calibri" w:hAnsi="Calibri" w:eastAsia="Times New Roman" w:cs="Calibri"/>
            <w:color w:val="000000" w:themeColor="text1"/>
            <w:lang w:val="en-IN"/>
          </w:rPr>
          <w:delText xml:space="preserve"> </w:delText>
        </w:r>
      </w:del>
      <w:r>
        <w:rPr>
          <w:rFonts w:ascii="Calibri" w:hAnsi="Calibri" w:eastAsia="Times New Roman" w:cs="Calibri"/>
          <w:color w:val="000000" w:themeColor="text1"/>
          <w:lang w:val="en-IN"/>
        </w:rPr>
        <w:t xml:space="preserve">Confusion matrix, recall, accuracy, precision, F1-score will be calculated for these models using test and training data.  </w:t>
      </w:r>
      <w:r>
        <w:rPr>
          <w:rFonts w:ascii="Calibri" w:hAnsi="Calibri" w:eastAsia="Times New Roman" w:cs="Calibri"/>
          <w:color w:val="000000" w:themeColor="text1"/>
          <w:lang w:val="en-IN"/>
        </w:rPr>
        <w:t xml:space="preserve">Using </w:t>
      </w:r>
      <w:r>
        <w:rPr>
          <w:rFonts w:ascii="Calibri" w:hAnsi="Calibri" w:eastAsia="Times New Roman" w:cs="Calibri"/>
          <w:color w:val="000000" w:themeColor="text1"/>
          <w:lang w:val="en-IN"/>
        </w:rPr>
        <w:t xml:space="preserve">these measures,</w:t>
      </w:r>
      <w:r>
        <w:rPr>
          <w:rFonts w:ascii="Calibri" w:hAnsi="Calibri" w:eastAsia="Times New Roman" w:cs="Calibri"/>
          <w:color w:val="000000" w:themeColor="text1"/>
          <w:lang w:val="en-IN"/>
        </w:rPr>
        <w:t xml:space="preserve"> p</w:t>
      </w:r>
      <w:r>
        <w:rPr>
          <w:rFonts w:ascii="Calibri" w:hAnsi="Calibri" w:eastAsia="Times New Roman" w:cs="Calibri"/>
          <w:color w:val="000000" w:themeColor="text1"/>
          <w:lang w:val="en-IN"/>
        </w:rPr>
        <w:t xml:space="preserve">erformance of these models is evaluated</w:t>
      </w:r>
      <w:r>
        <w:rPr>
          <w:rFonts w:ascii="Calibri" w:hAnsi="Calibri" w:eastAsia="Times New Roman" w:cs="Calibri"/>
          <w:color w:val="000000" w:themeColor="text1"/>
        </w:rPr>
        <w:t xml:space="preserve">. </w:t>
      </w:r>
      <w:r>
        <w:rPr>
          <w:rFonts w:ascii="Calibri" w:hAnsi="Calibri" w:eastAsia="Times New Roman" w:cs="Calibri"/>
          <w:color w:val="000000" w:themeColor="text1"/>
          <w:lang w:val="en-IN"/>
        </w:rPr>
        <w:t xml:space="preserve">Higher accuracy % means</w:t>
      </w:r>
      <w:r>
        <w:rPr>
          <w:rFonts w:ascii="Calibri" w:hAnsi="Calibri" w:eastAsia="Times New Roman" w:cs="Calibri"/>
          <w:color w:val="000000" w:themeColor="text1"/>
        </w:rPr>
        <w:t xml:space="preserve"> the models are able to predict accurately. </w:t>
      </w:r>
      <w:r>
        <w:rPr>
          <w:rFonts w:ascii="Calibri" w:hAnsi="Calibri" w:eastAsia="Times New Roman" w:cs="Calibri"/>
          <w:color w:val="000000" w:themeColor="text1"/>
          <w:lang w:val="en-IN"/>
        </w:rPr>
        <w:t xml:space="preserve">Also by examining  coefficiants, P-values statistically significant variables can be determined and dependancy of variables established. </w:t>
      </w:r>
      <w:r>
        <w:rPr>
          <w:rFonts w:ascii="Calibri" w:hAnsi="Calibri" w:eastAsia="Times New Roman" w:cs="Calibri"/>
          <w:color w:val="000000" w:themeColor="text1"/>
          <w:lang w:val="en-IN"/>
        </w:rPr>
      </w:r>
      <w:r>
        <w:rPr>
          <w:rFonts w:ascii="Calibri" w:hAnsi="Calibri" w:eastAsia="Times New Roman" w:cs="Calibri"/>
          <w:color w:val="000000" w:themeColor="text1"/>
          <w:lang w:val="en-IN"/>
        </w:rPr>
      </w:r>
    </w:p>
    <w:p>
      <w:pPr>
        <w:pBdr/>
        <w:spacing w:after="0" w:before="43" w:line="281" w:lineRule="atLeast"/>
        <w:ind/>
        <w:outlineLvl w:val="1"/>
        <w:rPr>
          <w:rFonts w:ascii="Calibri" w:hAnsi="Calibri" w:eastAsia="Times New Roman" w:cs="Calibri"/>
          <w:b/>
          <w:bCs/>
          <w:color w:val="ff0000"/>
        </w:rPr>
      </w:pPr>
      <w:r/>
      <w:bookmarkStart w:id="5" w:name="_Toc155602889"/>
      <w:r>
        <w:rPr>
          <w:rFonts w:ascii="Calibri" w:hAnsi="Calibri" w:eastAsia="Times New Roman" w:cs="Calibri"/>
          <w:b/>
          <w:bCs/>
          <w:color w:val="ff0000"/>
        </w:rPr>
        <w:t xml:space="preserve">What Accuracy Is Expected?</w:t>
      </w:r>
      <w:bookmarkEnd w:id="5"/>
      <w:r>
        <w:rPr>
          <w:rFonts w:ascii="Calibri" w:hAnsi="Calibri" w:eastAsia="Times New Roman" w:cs="Calibri"/>
          <w:b/>
          <w:bCs/>
          <w:color w:val="ff0000"/>
        </w:rPr>
      </w:r>
      <w:r>
        <w:rPr>
          <w:rFonts w:ascii="Calibri" w:hAnsi="Calibri" w:eastAsia="Times New Roman" w:cs="Calibri"/>
          <w:b/>
          <w:bCs/>
          <w:color w:val="ff0000"/>
        </w:rPr>
      </w:r>
    </w:p>
    <w:p>
      <w:pPr>
        <w:pBdr/>
        <w:spacing w:after="0" w:before="43" w:line="281" w:lineRule="atLeast"/>
        <w:ind/>
        <w:outlineLvl w:val="1"/>
        <w:rPr>
          <w:rFonts w:ascii="Calibri" w:hAnsi="Calibri" w:eastAsia="Times New Roman" w:cs="Calibri"/>
          <w:color w:val="000000" w:themeColor="text1"/>
          <w:lang w:val="en-IN"/>
        </w:rPr>
      </w:pPr>
      <w:r/>
      <w:bookmarkStart w:id="6" w:name="_Toc155602890"/>
      <w:r>
        <w:rPr>
          <w:rFonts w:ascii="Calibri" w:hAnsi="Calibri" w:eastAsia="Times New Roman" w:cs="Calibri"/>
          <w:color w:val="000000" w:themeColor="text1"/>
          <w:lang w:val="en-IN"/>
        </w:rPr>
        <w:t xml:space="preserve">Accuracy &gt; 60% </w:t>
      </w:r>
      <w:r>
        <w:rPr>
          <w:rFonts w:ascii="Calibri" w:hAnsi="Calibri" w:eastAsia="Times New Roman" w:cs="Calibri"/>
          <w:color w:val="000000" w:themeColor="text1"/>
          <w:lang w:val="en-IN"/>
        </w:rPr>
      </w:r>
      <w:r>
        <w:rPr>
          <w:rFonts w:ascii="Calibri" w:hAnsi="Calibri" w:eastAsia="Times New Roman" w:cs="Calibri"/>
          <w:color w:val="000000" w:themeColor="text1"/>
          <w:lang w:val="en-IN"/>
        </w:rPr>
      </w:r>
    </w:p>
    <w:p>
      <w:pPr>
        <w:pBdr/>
        <w:spacing w:after="0" w:before="43" w:line="281" w:lineRule="atLeast"/>
        <w:ind/>
        <w:outlineLvl w:val="1"/>
        <w:rPr>
          <w:rFonts w:ascii="Calibri" w:hAnsi="Calibri" w:eastAsia="Times New Roman" w:cs="Calibri"/>
          <w:b/>
          <w:bCs/>
          <w:color w:val="ff0000"/>
        </w:rPr>
      </w:pPr>
      <w:r>
        <w:rPr>
          <w:rFonts w:ascii="Calibri" w:hAnsi="Calibri" w:eastAsia="Times New Roman" w:cs="Calibri"/>
          <w:b/>
          <w:bCs/>
          <w:color w:val="ff0000"/>
        </w:rPr>
        <w:t xml:space="preserve">What if the Analysis doesn't work?</w:t>
      </w:r>
      <w:bookmarkEnd w:id="6"/>
      <w:r>
        <w:rPr>
          <w:rFonts w:ascii="Calibri" w:hAnsi="Calibri" w:eastAsia="Times New Roman" w:cs="Calibri"/>
          <w:b/>
          <w:bCs/>
          <w:color w:val="ff0000"/>
        </w:rPr>
      </w:r>
      <w:r>
        <w:rPr>
          <w:rFonts w:ascii="Calibri" w:hAnsi="Calibri" w:eastAsia="Times New Roman" w:cs="Calibri"/>
          <w:b/>
          <w:bCs/>
          <w:color w:val="ff0000"/>
        </w:rPr>
      </w:r>
    </w:p>
    <w:p>
      <w:pPr>
        <w:pBdr/>
        <w:spacing w:after="0" w:before="43" w:line="281" w:lineRule="atLeast"/>
        <w:ind/>
        <w:outlineLvl w:val="1"/>
        <w:rPr>
          <w:rFonts w:ascii="Calibri" w:hAnsi="Calibri" w:eastAsia="Times New Roman" w:cs="Calibri"/>
          <w:color w:val="000000" w:themeColor="text1"/>
          <w:lang w:val="en-IN"/>
        </w:rPr>
      </w:pPr>
      <w:r/>
      <w:bookmarkStart w:id="7" w:name="_Toc155602891"/>
      <w:r>
        <w:rPr>
          <w:rFonts w:ascii="Calibri" w:hAnsi="Calibri" w:eastAsia="Times New Roman" w:cs="Calibri"/>
          <w:color w:val="000000" w:themeColor="text1"/>
          <w:lang w:val="en-IN"/>
        </w:rPr>
        <w:t xml:space="preserve">A null is acceptable. If </w:t>
      </w:r>
      <w:r>
        <w:rPr>
          <w:rFonts w:ascii="Calibri" w:hAnsi="Calibri" w:eastAsia="Times New Roman" w:cs="Calibri"/>
          <w:color w:val="000000" w:themeColor="text1"/>
          <w:lang w:val="en-IN"/>
        </w:rPr>
        <w:t xml:space="preserve">analysis doesn’t</w:t>
      </w:r>
      <w:r>
        <w:rPr>
          <w:rFonts w:ascii="Calibri" w:hAnsi="Calibri" w:eastAsia="Times New Roman" w:cs="Calibri"/>
          <w:color w:val="000000" w:themeColor="text1"/>
          <w:lang w:val="en-IN"/>
        </w:rPr>
        <w:t xml:space="preserve"> work, there may be some other factors like road/building material, presence of industrial area which may be more dominant than the variables considered in the study</w:t>
      </w:r>
      <w:r>
        <w:rPr>
          <w:rFonts w:ascii="Calibri" w:hAnsi="Calibri" w:eastAsia="Times New Roman" w:cs="Calibri"/>
          <w:color w:val="000000" w:themeColor="text1"/>
          <w:lang w:val="en-IN"/>
        </w:rPr>
      </w:r>
      <w:r>
        <w:rPr>
          <w:rFonts w:ascii="Calibri" w:hAnsi="Calibri" w:eastAsia="Times New Roman" w:cs="Calibri"/>
          <w:color w:val="000000" w:themeColor="text1"/>
          <w:lang w:val="en-IN"/>
        </w:rPr>
      </w:r>
    </w:p>
    <w:p>
      <w:pPr>
        <w:pBdr/>
        <w:spacing w:after="0" w:before="43" w:line="281" w:lineRule="atLeast"/>
        <w:ind/>
        <w:outlineLvl w:val="1"/>
        <w:rPr>
          <w:rFonts w:ascii="Calibri" w:hAnsi="Calibri" w:eastAsia="Times New Roman" w:cs="Calibri"/>
          <w:b/>
          <w:bCs/>
          <w:color w:val="ff0000"/>
        </w:rPr>
      </w:pPr>
      <w:r>
        <w:rPr>
          <w:rFonts w:ascii="Calibri" w:hAnsi="Calibri" w:eastAsia="Times New Roman" w:cs="Calibri"/>
          <w:b/>
          <w:bCs/>
          <w:color w:val="ff0000"/>
        </w:rPr>
        <w:t xml:space="preserve">What if the Data Isn't Available?</w:t>
      </w:r>
      <w:bookmarkEnd w:id="7"/>
      <w:r>
        <w:rPr>
          <w:rFonts w:ascii="Calibri" w:hAnsi="Calibri" w:eastAsia="Times New Roman" w:cs="Calibri"/>
          <w:b/>
          <w:bCs/>
          <w:color w:val="ff0000"/>
        </w:rPr>
      </w:r>
      <w:r>
        <w:rPr>
          <w:rFonts w:ascii="Calibri" w:hAnsi="Calibri" w:eastAsia="Times New Roman" w:cs="Calibri"/>
          <w:b/>
          <w:bCs/>
          <w:color w:val="ff0000"/>
        </w:rPr>
      </w:r>
    </w:p>
    <w:p>
      <w:pPr>
        <w:pBdr/>
        <w:spacing w:after="0"/>
        <w:ind/>
        <w:rPr/>
      </w:pPr>
      <w:r>
        <w:rPr>
          <w:rFonts w:ascii="Calibri" w:hAnsi="Calibri" w:eastAsia="Times New Roman" w:cs="Calibri"/>
          <w:color w:val="000000" w:themeColor="text1"/>
          <w:lang w:val="en-IN"/>
        </w:rPr>
      </w:r>
      <w:r>
        <w:rPr>
          <w:rFonts w:ascii="Calibri" w:hAnsi="Calibri" w:eastAsia="Times New Roman" w:cs="Calibri"/>
          <w:color w:val="000000" w:themeColor="text1"/>
          <w:lang w:val="en-IN"/>
        </w:rPr>
        <w:t xml:space="preserve">Most of the data is available, Links to </w:t>
      </w:r>
      <w:r>
        <w:rPr>
          <w:rFonts w:ascii="Calibri" w:hAnsi="Calibri" w:eastAsia="Times New Roman" w:cs="Calibri"/>
          <w:color w:val="000000" w:themeColor="text1"/>
          <w:lang w:val="en-IN"/>
        </w:rPr>
        <w:t xml:space="preserve">access the</w:t>
      </w:r>
      <w:r>
        <w:rPr>
          <w:rFonts w:ascii="Calibri" w:hAnsi="Calibri" w:eastAsia="Times New Roman" w:cs="Calibri"/>
          <w:color w:val="000000" w:themeColor="text1"/>
          <w:lang w:val="en-IN"/>
        </w:rPr>
        <w:t xml:space="preserve"> data are provided</w:t>
      </w:r>
      <w:r>
        <w:t xml:space="preserve"> </w:t>
      </w:r>
      <w:r>
        <w:t xml:space="preserve"> viz.</w:t>
      </w:r>
      <w:r>
        <w:rPr>
          <w:rFonts w:ascii="Calibri" w:hAnsi="Calibri" w:eastAsia="Times New Roman" w:cs="Calibri"/>
          <w:color w:val="000000" w:themeColor="text1"/>
          <w:lang w:val="en-IN"/>
        </w:rPr>
      </w:r>
      <w:r/>
    </w:p>
    <w:p>
      <w:pPr>
        <w:pBdr/>
        <w:spacing w:after="0"/>
        <w:ind w:right="0" w:firstLine="0" w:left="0"/>
        <w:rPr>
          <w:highlight w:val="none"/>
          <w:lang w:val="en-IN"/>
        </w:rPr>
      </w:pPr>
      <w:r>
        <w:rPr>
          <w:highlight w:val="none"/>
          <w:lang w:val="en-IN"/>
        </w:rPr>
        <w:t xml:space="preserve"> Urban heat Island dataset </w:t>
      </w:r>
      <w:hyperlink w:tooltip="#UrbanHeatIsland" w:anchor="UrbanHeatIsland" w:history="1">
        <w:r>
          <w:rPr>
            <w:rStyle w:val="935"/>
            <w:highlight w:val="none"/>
            <w:lang w:val="en-IN"/>
          </w:rPr>
          <w:t xml:space="preserve">[9]</w:t>
        </w:r>
      </w:hyperlink>
      <w:r>
        <w:rPr>
          <w:highlight w:val="none"/>
          <w:lang w:val="en-IN"/>
        </w:rPr>
        <w:t xml:space="preserve"> , </w:t>
      </w:r>
      <w:r>
        <w:rPr>
          <w:lang w:val="en-IN"/>
        </w:rPr>
        <w:t xml:space="preserve">Normalized Difference Vegetation Index</w:t>
      </w:r>
      <w:r>
        <w:rPr>
          <w:lang w:val="en-IN"/>
        </w:rPr>
        <w:t xml:space="preserve"> dataset </w:t>
      </w:r>
      <w:hyperlink w:tooltip="#GreenNDVIdataset" w:anchor="GreenNDVIdataset" w:history="1">
        <w:r>
          <w:rPr>
            <w:rStyle w:val="935"/>
            <w:lang w:val="en-IN"/>
          </w:rPr>
          <w:t xml:space="preserve">[10]</w:t>
        </w:r>
      </w:hyperlink>
      <w:r>
        <w:rPr>
          <w:lang w:val="en-IN"/>
        </w:rPr>
        <w:t xml:space="preserve">, </w:t>
      </w:r>
      <w:r>
        <w:rPr>
          <w:highlight w:val="none"/>
          <w:lang w:val="en-IN"/>
        </w:rPr>
        <w:t xml:space="preserve">solar radiation dataset </w:t>
      </w:r>
      <w:hyperlink w:tooltip="#SolarRadiationDataset" w:anchor="SolarRadiationDataset" w:history="1">
        <w:r>
          <w:rPr>
            <w:rStyle w:val="935"/>
            <w:highlight w:val="none"/>
            <w:lang w:val="en-IN"/>
          </w:rPr>
          <w:t xml:space="preserve">[11]</w:t>
        </w:r>
      </w:hyperlink>
      <w:r>
        <w:rPr>
          <w:highlight w:val="none"/>
          <w:lang w:val="en-IN"/>
        </w:rPr>
        <w:t xml:space="preserve">, </w:t>
      </w:r>
      <w:r>
        <w:rPr>
          <w:highlight w:val="none"/>
          <w:lang w:val="en-IN"/>
        </w:rPr>
        <w:t xml:space="preserve">Global surface water dataset</w:t>
      </w:r>
      <w:hyperlink w:tooltip="#GlobalSurfaceWaterDataset" w:anchor="GlobalSurfaceWaterDataset" w:history="1">
        <w:r>
          <w:rPr>
            <w:rStyle w:val="935"/>
            <w:highlight w:val="none"/>
            <w:lang w:val="en-IN"/>
          </w:rPr>
          <w:t xml:space="preserve">[12]</w:t>
        </w:r>
      </w:hyperlink>
      <w:r>
        <w:rPr>
          <w:highlight w:val="none"/>
          <w:lang w:val="en-IN"/>
        </w:rPr>
      </w:r>
      <w:r>
        <w:rPr>
          <w:highlight w:val="none"/>
          <w:lang w:val="en-IN"/>
        </w:rPr>
      </w:r>
    </w:p>
    <w:p>
      <w:pPr>
        <w:pBdr/>
        <w:spacing w:after="0"/>
        <w:ind/>
        <w:rPr>
          <w:rFonts w:ascii="Calibri" w:hAnsi="Calibri" w:eastAsia="Times New Roman" w:cs="Calibri"/>
          <w:color w:val="000000" w:themeColor="text1"/>
          <w:lang w:val="en-IN"/>
        </w:rPr>
      </w:pPr>
      <w:r>
        <w:rPr>
          <w:highlight w:val="none"/>
        </w:rPr>
      </w:r>
      <w:r>
        <w:rPr>
          <w:rFonts w:ascii="Calibri" w:hAnsi="Calibri" w:eastAsia="Times New Roman" w:cs="Calibri"/>
          <w:color w:val="000000" w:themeColor="text1"/>
          <w:lang w:val="en-IN"/>
        </w:rPr>
      </w:r>
      <w:r>
        <w:rPr>
          <w:rFonts w:ascii="Calibri" w:hAnsi="Calibri" w:eastAsia="Times New Roman" w:cs="Calibri"/>
          <w:color w:val="000000" w:themeColor="text1"/>
          <w:lang w:val="en-IN"/>
        </w:rPr>
      </w:r>
    </w:p>
    <w:p>
      <w:pPr>
        <w:pBdr/>
        <w:spacing w:after="0"/>
        <w:ind/>
        <w:rPr>
          <w:rFonts w:ascii="Calibri" w:hAnsi="Calibri" w:eastAsia="Times New Roman" w:cs="Calibri"/>
          <w:color w:val="000000" w:themeColor="text1"/>
          <w:lang w:val="en-IN"/>
        </w:rPr>
      </w:pPr>
      <w:r>
        <w:rPr>
          <w:rFonts w:ascii="Calibri" w:hAnsi="Calibri" w:eastAsia="Times New Roman" w:cs="Calibri"/>
          <w:color w:val="000000" w:themeColor="text1"/>
          <w:lang w:val="en-IN"/>
        </w:rPr>
      </w:r>
      <w:r>
        <w:rPr>
          <w:rFonts w:ascii="Calibri" w:hAnsi="Calibri" w:eastAsia="Times New Roman" w:cs="Calibri"/>
          <w:color w:val="000000" w:themeColor="text1"/>
          <w:lang w:val="en-IN"/>
        </w:rPr>
      </w:r>
      <w:r>
        <w:rPr>
          <w:rFonts w:ascii="Calibri" w:hAnsi="Calibri" w:eastAsia="Times New Roman" w:cs="Calibri"/>
          <w:color w:val="000000" w:themeColor="text1"/>
          <w:lang w:val="en-IN"/>
        </w:rPr>
      </w:r>
    </w:p>
    <w:p>
      <w:pPr>
        <w:pBdr/>
        <w:spacing w:after="0"/>
        <w:ind/>
        <w:rPr>
          <w:rFonts w:ascii="Calibri" w:hAnsi="Calibri" w:eastAsia="Times New Roman" w:cs="Calibri"/>
          <w:color w:val="000000" w:themeColor="text1"/>
          <w:lang w:val="en-IN"/>
        </w:rPr>
      </w:pPr>
      <w:r>
        <w:rPr>
          <w:rFonts w:ascii="Calibri" w:hAnsi="Calibri" w:eastAsia="Times New Roman" w:cs="Calibri"/>
          <w:color w:val="000000" w:themeColor="text1"/>
          <w:lang w:val="en-IN"/>
        </w:rPr>
      </w:r>
      <w:r>
        <w:rPr>
          <w:rFonts w:ascii="Calibri" w:hAnsi="Calibri" w:eastAsia="Times New Roman" w:cs="Calibri"/>
          <w:color w:val="000000" w:themeColor="text1"/>
          <w:lang w:val="en-IN"/>
        </w:rPr>
      </w:r>
      <w:r>
        <w:rPr>
          <w:rFonts w:ascii="Calibri" w:hAnsi="Calibri" w:eastAsia="Times New Roman" w:cs="Calibri"/>
          <w:color w:val="000000" w:themeColor="text1"/>
          <w:lang w:val="en-IN"/>
        </w:rPr>
      </w:r>
    </w:p>
    <w:p>
      <w:pPr>
        <w:pBdr/>
        <w:spacing w:after="0"/>
        <w:ind/>
        <w:rPr>
          <w:rFonts w:ascii="Calibri" w:hAnsi="Calibri" w:eastAsia="Times New Roman" w:cs="Calibri"/>
          <w:color w:val="000000" w:themeColor="text1"/>
          <w:lang w:val="en-IN"/>
        </w:rPr>
      </w:pPr>
      <w:r>
        <w:rPr>
          <w:rFonts w:ascii="Calibri" w:hAnsi="Calibri" w:eastAsia="Times New Roman" w:cs="Calibri"/>
          <w:color w:val="000000" w:themeColor="text1"/>
          <w:lang w:val="en-IN"/>
        </w:rPr>
      </w:r>
      <w:r>
        <w:rPr>
          <w:rFonts w:ascii="Calibri" w:hAnsi="Calibri" w:eastAsia="Times New Roman" w:cs="Calibri"/>
          <w:color w:val="000000" w:themeColor="text1"/>
          <w:lang w:val="en-IN"/>
        </w:rPr>
      </w:r>
      <w:r>
        <w:rPr>
          <w:rFonts w:ascii="Calibri" w:hAnsi="Calibri" w:eastAsia="Times New Roman" w:cs="Calibri"/>
          <w:color w:val="000000" w:themeColor="text1"/>
          <w:lang w:val="en-IN"/>
        </w:rPr>
      </w:r>
    </w:p>
    <w:p>
      <w:pPr>
        <w:pBdr/>
        <w:spacing w:after="0"/>
        <w:ind/>
        <w:rPr>
          <w:rFonts w:ascii="Calibri" w:hAnsi="Calibri" w:eastAsia="Times New Roman" w:cs="Calibri"/>
          <w:color w:val="000000" w:themeColor="text1"/>
          <w:lang w:val="en-IN"/>
        </w:rPr>
      </w:pPr>
      <w:r>
        <w:rPr>
          <w:rFonts w:ascii="Calibri" w:hAnsi="Calibri" w:eastAsia="Times New Roman" w:cs="Calibri"/>
          <w:color w:val="000000" w:themeColor="text1"/>
          <w:lang w:val="en-IN"/>
        </w:rPr>
      </w:r>
      <w:r>
        <w:rPr>
          <w:rFonts w:ascii="Calibri" w:hAnsi="Calibri" w:eastAsia="Times New Roman" w:cs="Calibri"/>
          <w:color w:val="000000" w:themeColor="text1"/>
          <w:lang w:val="en-IN"/>
        </w:rPr>
      </w:r>
      <w:r>
        <w:rPr>
          <w:rFonts w:ascii="Calibri" w:hAnsi="Calibri" w:eastAsia="Times New Roman" w:cs="Calibri"/>
          <w:color w:val="000000" w:themeColor="text1"/>
          <w:lang w:val="en-IN"/>
        </w:rPr>
      </w:r>
    </w:p>
    <w:p>
      <w:pPr>
        <w:pBdr/>
        <w:spacing w:after="0"/>
        <w:ind/>
        <w:rPr>
          <w:rFonts w:ascii="Calibri" w:hAnsi="Calibri" w:eastAsia="Times New Roman" w:cs="Calibri"/>
          <w:color w:val="000000" w:themeColor="text1"/>
          <w:lang w:val="en-IN"/>
        </w:rPr>
      </w:pPr>
      <w:r>
        <w:rPr>
          <w:rFonts w:ascii="Calibri" w:hAnsi="Calibri" w:eastAsia="Times New Roman" w:cs="Calibri"/>
          <w:color w:val="000000" w:themeColor="text1"/>
          <w:lang w:val="en-IN"/>
        </w:rPr>
      </w:r>
      <w:r>
        <w:rPr>
          <w:rFonts w:ascii="Calibri" w:hAnsi="Calibri" w:eastAsia="Times New Roman" w:cs="Calibri"/>
          <w:color w:val="000000" w:themeColor="text1"/>
          <w:lang w:val="en-IN"/>
        </w:rPr>
      </w:r>
      <w:r>
        <w:rPr>
          <w:rFonts w:ascii="Calibri" w:hAnsi="Calibri" w:eastAsia="Times New Roman" w:cs="Calibri"/>
          <w:color w:val="000000" w:themeColor="text1"/>
          <w:lang w:val="en-IN"/>
        </w:rPr>
      </w:r>
    </w:p>
    <w:p>
      <w:pPr>
        <w:pBdr/>
        <w:spacing w:after="0"/>
        <w:ind/>
        <w:rPr>
          <w:rFonts w:ascii="Calibri" w:hAnsi="Calibri" w:eastAsia="Times New Roman" w:cs="Calibri"/>
          <w:color w:val="000000" w:themeColor="text1"/>
          <w:lang w:val="en-IN"/>
        </w:rPr>
      </w:pPr>
      <w:r>
        <w:rPr>
          <w:rFonts w:ascii="Calibri" w:hAnsi="Calibri" w:eastAsia="Times New Roman" w:cs="Calibri"/>
          <w:color w:val="000000" w:themeColor="text1"/>
          <w:lang w:val="en-IN"/>
        </w:rPr>
      </w:r>
      <w:r>
        <w:rPr>
          <w:rFonts w:ascii="Calibri" w:hAnsi="Calibri" w:eastAsia="Times New Roman" w:cs="Calibri"/>
          <w:color w:val="000000" w:themeColor="text1"/>
          <w:lang w:val="en-IN"/>
        </w:rPr>
      </w:r>
      <w:r>
        <w:rPr>
          <w:rFonts w:ascii="Calibri" w:hAnsi="Calibri" w:eastAsia="Times New Roman" w:cs="Calibri"/>
          <w:color w:val="000000" w:themeColor="text1"/>
          <w:lang w:val="en-IN"/>
        </w:rPr>
      </w:r>
    </w:p>
    <w:p>
      <w:pPr>
        <w:pBdr/>
        <w:spacing w:after="0"/>
        <w:ind/>
        <w:rPr>
          <w:rFonts w:ascii="Calibri" w:hAnsi="Calibri" w:eastAsia="Times New Roman" w:cs="Calibri"/>
          <w:color w:val="000000" w:themeColor="text1"/>
          <w:lang w:val="en-IN"/>
        </w:rPr>
      </w:pPr>
      <w:r>
        <w:rPr>
          <w:rFonts w:ascii="Calibri" w:hAnsi="Calibri" w:eastAsia="Times New Roman" w:cs="Calibri"/>
          <w:color w:val="000000" w:themeColor="text1"/>
          <w:lang w:val="en-IN"/>
        </w:rPr>
      </w:r>
      <w:r>
        <w:rPr>
          <w:rFonts w:ascii="Calibri" w:hAnsi="Calibri" w:eastAsia="Times New Roman" w:cs="Calibri"/>
          <w:color w:val="000000" w:themeColor="text1"/>
          <w:lang w:val="en-IN"/>
        </w:rPr>
      </w:r>
      <w:r>
        <w:rPr>
          <w:rFonts w:ascii="Calibri" w:hAnsi="Calibri" w:eastAsia="Times New Roman" w:cs="Calibri"/>
          <w:color w:val="000000" w:themeColor="text1"/>
          <w:lang w:val="en-IN"/>
        </w:rPr>
      </w:r>
    </w:p>
    <w:p>
      <w:pPr>
        <w:pBdr/>
        <w:spacing w:after="0"/>
        <w:ind/>
        <w:rPr>
          <w:rFonts w:ascii="Calibri" w:hAnsi="Calibri" w:eastAsia="Times New Roman" w:cs="Calibri"/>
          <w:color w:val="000000" w:themeColor="text1"/>
          <w:lang w:val="en-IN"/>
        </w:rPr>
      </w:pPr>
      <w:r>
        <w:rPr>
          <w:rFonts w:ascii="Calibri" w:hAnsi="Calibri" w:eastAsia="Times New Roman" w:cs="Calibri"/>
          <w:color w:val="000000" w:themeColor="text1"/>
          <w:lang w:val="en-IN"/>
        </w:rPr>
      </w:r>
      <w:r>
        <w:rPr>
          <w:rFonts w:ascii="Calibri" w:hAnsi="Calibri" w:eastAsia="Times New Roman" w:cs="Calibri"/>
          <w:color w:val="000000" w:themeColor="text1"/>
          <w:lang w:val="en-IN"/>
        </w:rPr>
      </w:r>
      <w:r>
        <w:rPr>
          <w:rFonts w:ascii="Calibri" w:hAnsi="Calibri" w:eastAsia="Times New Roman" w:cs="Calibri"/>
          <w:color w:val="000000" w:themeColor="text1"/>
          <w:lang w:val="en-IN"/>
        </w:rPr>
      </w:r>
    </w:p>
    <w:p>
      <w:pPr>
        <w:pBdr/>
        <w:spacing w:after="0"/>
        <w:ind/>
        <w:rPr>
          <w:rFonts w:ascii="Calibri" w:hAnsi="Calibri" w:eastAsia="Times New Roman" w:cs="Calibri"/>
          <w:color w:val="000000" w:themeColor="text1"/>
          <w:lang w:val="en-IN"/>
        </w:rPr>
      </w:pPr>
      <w:r>
        <w:rPr>
          <w:rFonts w:ascii="Calibri" w:hAnsi="Calibri" w:eastAsia="Times New Roman" w:cs="Calibri"/>
          <w:color w:val="000000" w:themeColor="text1"/>
          <w:lang w:val="en-IN"/>
        </w:rPr>
      </w:r>
      <w:r>
        <w:rPr>
          <w:rFonts w:ascii="Calibri" w:hAnsi="Calibri" w:eastAsia="Times New Roman" w:cs="Calibri"/>
          <w:color w:val="000000" w:themeColor="text1"/>
          <w:lang w:val="en-IN"/>
        </w:rPr>
      </w:r>
      <w:r>
        <w:rPr>
          <w:rFonts w:ascii="Calibri" w:hAnsi="Calibri" w:eastAsia="Times New Roman" w:cs="Calibri"/>
          <w:color w:val="000000" w:themeColor="text1"/>
          <w:lang w:val="en-IN"/>
        </w:rPr>
      </w:r>
    </w:p>
    <w:p>
      <w:pPr>
        <w:pBdr/>
        <w:spacing w:after="0"/>
        <w:ind/>
        <w:rPr>
          <w:rFonts w:ascii="Calibri" w:hAnsi="Calibri" w:eastAsia="Times New Roman" w:cs="Calibri"/>
          <w:color w:val="000000" w:themeColor="text1"/>
          <w:lang w:val="en-IN"/>
        </w:rPr>
      </w:pPr>
      <w:r>
        <w:rPr>
          <w:rFonts w:ascii="Calibri" w:hAnsi="Calibri" w:eastAsia="Times New Roman" w:cs="Calibri"/>
          <w:color w:val="000000" w:themeColor="text1"/>
          <w:lang w:val="en-IN"/>
        </w:rPr>
      </w:r>
      <w:r>
        <w:rPr>
          <w:rFonts w:ascii="Calibri" w:hAnsi="Calibri" w:eastAsia="Times New Roman" w:cs="Calibri"/>
          <w:color w:val="000000" w:themeColor="text1"/>
          <w:lang w:val="en-IN"/>
        </w:rPr>
      </w:r>
      <w:r>
        <w:rPr>
          <w:rFonts w:ascii="Calibri" w:hAnsi="Calibri" w:eastAsia="Times New Roman" w:cs="Calibri"/>
          <w:color w:val="000000" w:themeColor="text1"/>
          <w:lang w:val="en-IN"/>
        </w:rPr>
      </w:r>
    </w:p>
    <w:p>
      <w:pPr>
        <w:pBdr/>
        <w:spacing w:after="0"/>
        <w:ind/>
        <w:rPr>
          <w:rFonts w:ascii="Calibri" w:hAnsi="Calibri" w:eastAsia="Times New Roman" w:cs="Calibri"/>
          <w:color w:val="000000" w:themeColor="text1"/>
          <w:lang w:val="en-IN"/>
        </w:rPr>
      </w:pPr>
      <w:r>
        <w:rPr>
          <w:rFonts w:ascii="Calibri" w:hAnsi="Calibri" w:eastAsia="Times New Roman" w:cs="Calibri"/>
          <w:color w:val="000000" w:themeColor="text1"/>
          <w:lang w:val="en-IN"/>
        </w:rPr>
      </w:r>
      <w:r>
        <w:rPr>
          <w:rFonts w:ascii="Calibri" w:hAnsi="Calibri" w:eastAsia="Times New Roman" w:cs="Calibri"/>
          <w:color w:val="000000" w:themeColor="text1"/>
          <w:lang w:val="en-IN"/>
        </w:rPr>
      </w:r>
      <w:r>
        <w:rPr>
          <w:rFonts w:ascii="Calibri" w:hAnsi="Calibri" w:eastAsia="Times New Roman" w:cs="Calibri"/>
          <w:color w:val="000000" w:themeColor="text1"/>
          <w:lang w:val="en-IN"/>
        </w:rPr>
      </w:r>
    </w:p>
    <w:p>
      <w:pPr>
        <w:pBdr/>
        <w:spacing w:after="0"/>
        <w:ind/>
        <w:rPr>
          <w:rFonts w:ascii="Calibri" w:hAnsi="Calibri" w:eastAsia="Times New Roman" w:cs="Calibri"/>
          <w:color w:val="000000" w:themeColor="text1"/>
          <w:lang w:val="en-IN"/>
        </w:rPr>
      </w:pPr>
      <w:r>
        <w:rPr>
          <w:rFonts w:ascii="Calibri" w:hAnsi="Calibri" w:eastAsia="Times New Roman" w:cs="Calibri"/>
          <w:color w:val="000000" w:themeColor="text1"/>
          <w:lang w:val="en-IN"/>
        </w:rPr>
      </w:r>
      <w:r>
        <w:rPr>
          <w:rFonts w:ascii="Calibri" w:hAnsi="Calibri" w:eastAsia="Times New Roman" w:cs="Calibri"/>
          <w:color w:val="000000" w:themeColor="text1"/>
          <w:lang w:val="en-IN"/>
        </w:rPr>
      </w:r>
      <w:r>
        <w:rPr>
          <w:rFonts w:ascii="Calibri" w:hAnsi="Calibri" w:eastAsia="Times New Roman" w:cs="Calibri"/>
          <w:color w:val="000000" w:themeColor="text1"/>
          <w:lang w:val="en-IN"/>
        </w:rPr>
      </w:r>
    </w:p>
    <w:p>
      <w:pPr>
        <w:pBdr/>
        <w:spacing w:after="0"/>
        <w:ind/>
        <w:rPr>
          <w:rFonts w:ascii="Calibri" w:hAnsi="Calibri" w:eastAsia="Times New Roman" w:cs="Calibri"/>
          <w:color w:val="000000" w:themeColor="text1"/>
          <w:lang w:val="en-IN"/>
        </w:rPr>
      </w:pPr>
      <w:r>
        <w:rPr>
          <w:rFonts w:ascii="Calibri" w:hAnsi="Calibri" w:eastAsia="Times New Roman" w:cs="Calibri"/>
          <w:color w:val="000000" w:themeColor="text1"/>
          <w:lang w:val="en-IN"/>
        </w:rPr>
      </w:r>
      <w:r>
        <w:rPr>
          <w:rFonts w:ascii="Calibri" w:hAnsi="Calibri" w:eastAsia="Times New Roman" w:cs="Calibri"/>
          <w:color w:val="000000" w:themeColor="text1"/>
          <w:lang w:val="en-IN"/>
        </w:rPr>
      </w:r>
      <w:r>
        <w:rPr>
          <w:rFonts w:ascii="Calibri" w:hAnsi="Calibri" w:eastAsia="Times New Roman" w:cs="Calibri"/>
          <w:color w:val="000000" w:themeColor="text1"/>
          <w:lang w:val="en-IN"/>
        </w:rPr>
      </w:r>
    </w:p>
    <w:p>
      <w:pPr>
        <w:pBdr/>
        <w:spacing w:after="0"/>
        <w:ind/>
        <w:rPr>
          <w:rFonts w:ascii="Calibri" w:hAnsi="Calibri" w:eastAsia="Times New Roman" w:cs="Calibri"/>
          <w:color w:val="000000" w:themeColor="text1"/>
          <w:lang w:val="en-IN"/>
        </w:rPr>
      </w:pPr>
      <w:r>
        <w:rPr>
          <w:rFonts w:ascii="Calibri" w:hAnsi="Calibri" w:eastAsia="Times New Roman" w:cs="Calibri"/>
          <w:color w:val="000000" w:themeColor="text1"/>
          <w:lang w:val="en-IN"/>
        </w:rPr>
      </w:r>
      <w:r>
        <w:rPr>
          <w:rFonts w:ascii="Calibri" w:hAnsi="Calibri" w:eastAsia="Times New Roman" w:cs="Calibri"/>
          <w:color w:val="000000" w:themeColor="text1"/>
          <w:lang w:val="en-IN"/>
        </w:rPr>
      </w:r>
      <w:r>
        <w:rPr>
          <w:rFonts w:ascii="Calibri" w:hAnsi="Calibri" w:eastAsia="Times New Roman" w:cs="Calibri"/>
          <w:color w:val="000000" w:themeColor="text1"/>
          <w:lang w:val="en-IN"/>
        </w:rPr>
      </w:r>
    </w:p>
    <w:p>
      <w:pPr>
        <w:pBdr/>
        <w:spacing w:after="0"/>
        <w:ind/>
        <w:rPr>
          <w:rFonts w:ascii="Calibri" w:hAnsi="Calibri" w:eastAsia="Times New Roman" w:cs="Calibri"/>
          <w:color w:val="000000" w:themeColor="text1"/>
          <w:lang w:val="en-IN"/>
        </w:rPr>
      </w:pPr>
      <w:r>
        <w:rPr>
          <w:rFonts w:ascii="Calibri" w:hAnsi="Calibri" w:eastAsia="Times New Roman" w:cs="Calibri"/>
          <w:color w:val="000000" w:themeColor="text1"/>
          <w:lang w:val="en-IN"/>
        </w:rPr>
      </w:r>
      <w:r>
        <w:rPr>
          <w:rFonts w:ascii="Calibri" w:hAnsi="Calibri" w:eastAsia="Times New Roman" w:cs="Calibri"/>
          <w:color w:val="000000" w:themeColor="text1"/>
          <w:lang w:val="en-IN"/>
        </w:rPr>
      </w:r>
      <w:r>
        <w:rPr>
          <w:rFonts w:ascii="Calibri" w:hAnsi="Calibri" w:eastAsia="Times New Roman" w:cs="Calibri"/>
          <w:color w:val="000000" w:themeColor="text1"/>
          <w:lang w:val="en-IN"/>
        </w:rPr>
      </w:r>
    </w:p>
    <w:p>
      <w:pPr>
        <w:pBdr/>
        <w:spacing w:after="0"/>
        <w:ind/>
        <w:rPr>
          <w:rFonts w:ascii="Calibri" w:hAnsi="Calibri" w:eastAsia="Times New Roman" w:cs="Calibri"/>
          <w:color w:val="000000" w:themeColor="text1"/>
          <w:lang w:val="en-IN"/>
        </w:rPr>
      </w:pPr>
      <w:r>
        <w:rPr>
          <w:rFonts w:ascii="Calibri" w:hAnsi="Calibri" w:eastAsia="Times New Roman" w:cs="Calibri"/>
          <w:color w:val="000000" w:themeColor="text1"/>
          <w:lang w:val="en-IN"/>
        </w:rPr>
      </w:r>
      <w:r>
        <w:rPr>
          <w:rFonts w:ascii="Calibri" w:hAnsi="Calibri" w:eastAsia="Times New Roman" w:cs="Calibri"/>
          <w:color w:val="000000" w:themeColor="text1"/>
          <w:lang w:val="en-IN"/>
        </w:rPr>
      </w:r>
      <w:r>
        <w:rPr>
          <w:rFonts w:ascii="Calibri" w:hAnsi="Calibri" w:eastAsia="Times New Roman" w:cs="Calibri"/>
          <w:color w:val="000000" w:themeColor="text1"/>
          <w:lang w:val="en-IN"/>
        </w:rPr>
      </w:r>
    </w:p>
    <w:p>
      <w:pPr>
        <w:pBdr/>
        <w:spacing w:after="0"/>
        <w:ind/>
        <w:rPr>
          <w:rFonts w:ascii="Calibri" w:hAnsi="Calibri" w:eastAsia="Times New Roman" w:cs="Calibri"/>
          <w:color w:val="000000" w:themeColor="text1"/>
          <w:lang w:val="en-IN"/>
        </w:rPr>
      </w:pPr>
      <w:r>
        <w:rPr>
          <w:rFonts w:ascii="Calibri" w:hAnsi="Calibri" w:eastAsia="Times New Roman" w:cs="Calibri"/>
          <w:color w:val="000000" w:themeColor="text1"/>
          <w:lang w:val="en-IN"/>
        </w:rPr>
      </w:r>
      <w:r>
        <w:rPr>
          <w:rFonts w:ascii="Calibri" w:hAnsi="Calibri" w:eastAsia="Times New Roman" w:cs="Calibri"/>
          <w:color w:val="000000" w:themeColor="text1"/>
          <w:lang w:val="en-IN"/>
        </w:rPr>
      </w:r>
      <w:r>
        <w:rPr>
          <w:rFonts w:ascii="Calibri" w:hAnsi="Calibri" w:eastAsia="Times New Roman" w:cs="Calibri"/>
          <w:color w:val="000000" w:themeColor="text1"/>
          <w:lang w:val="en-IN"/>
        </w:rPr>
      </w:r>
    </w:p>
    <w:p>
      <w:pPr>
        <w:pStyle w:val="907"/>
        <w:numPr>
          <w:ilvl w:val="0"/>
          <w:numId w:val="1"/>
        </w:numPr>
        <w:pBdr/>
        <w:spacing/>
        <w:ind/>
        <w:rPr/>
      </w:pPr>
      <w:r/>
      <w:bookmarkStart w:id="8" w:name="_Toc155602892"/>
      <w:r>
        <w:t xml:space="preserve">Project Timeline </w:t>
      </w:r>
      <w:r>
        <w:t xml:space="preserve">&amp; Gannt Chart</w:t>
      </w:r>
      <w:bookmarkEnd w:id="8"/>
      <w:r/>
      <w:r/>
    </w:p>
    <w:p>
      <w:pPr>
        <w:pBdr/>
        <w:spacing/>
        <w:ind/>
        <w:rPr>
          <w:i/>
          <w:iCs/>
          <w:color w:val="ff0000"/>
        </w:rPr>
      </w:pPr>
      <w:r>
        <w:rPr>
          <w:i/>
          <w:iCs/>
          <w:color w:val="ff0000"/>
        </w:rPr>
      </w:r>
      <w:r>
        <w:rPr>
          <w:i/>
          <w:iCs/>
          <w:color w:val="ff0000"/>
        </w:rPr>
      </w:r>
      <w:r>
        <w:rPr>
          <w:i/>
          <w:iCs/>
          <w:color w:val="ff0000"/>
        </w:rPr>
      </w:r>
    </w:p>
    <w:tbl>
      <w:tblPr>
        <w:tblStyle w:val="926"/>
        <w:tblW w:w="0" w:type="auto"/>
        <w:jc w:val="center"/>
        <w:tblBorders/>
        <w:tblLayout w:type="fixed"/>
        <w:tblLook w:val="04A0" w:firstRow="1" w:lastRow="0" w:firstColumn="1" w:lastColumn="0" w:noHBand="0" w:noVBand="1"/>
      </w:tblPr>
      <w:tblGrid>
        <w:gridCol w:w="4950"/>
        <w:gridCol w:w="2250"/>
      </w:tblGrid>
      <w:tr>
        <w:trPr>
          <w:jc w:val="center"/>
        </w:trPr>
        <w:tc>
          <w:tcPr>
            <w:tcBorders/>
            <w:tcW w:w="4950" w:type="dxa"/>
            <w:textDirection w:val="lrTb"/>
            <w:noWrap w:val="false"/>
          </w:tcPr>
          <w:p>
            <w:pPr>
              <w:pBdr/>
              <w:spacing/>
              <w:ind/>
              <w:jc w:val="center"/>
              <w:rPr>
                <w:sz w:val="22"/>
                <w:szCs w:val="22"/>
              </w:rPr>
            </w:pPr>
            <w:r/>
            <w:bookmarkStart w:id="9" w:name="_Hlk178330754"/>
            <w:r>
              <w:rPr>
                <w:sz w:val="22"/>
                <w:szCs w:val="22"/>
              </w:rPr>
              <w:t xml:space="preserve">Milestone</w:t>
            </w:r>
            <w:r>
              <w:rPr>
                <w:sz w:val="22"/>
                <w:szCs w:val="22"/>
              </w:rPr>
            </w:r>
            <w:r>
              <w:rPr>
                <w:sz w:val="22"/>
                <w:szCs w:val="22"/>
              </w:rPr>
            </w:r>
          </w:p>
        </w:tc>
        <w:tc>
          <w:tcPr>
            <w:tcBorders/>
            <w:tcW w:w="2250" w:type="dxa"/>
            <w:textDirection w:val="lrTb"/>
            <w:noWrap w:val="false"/>
          </w:tcPr>
          <w:p>
            <w:pPr>
              <w:pBdr/>
              <w:spacing/>
              <w:ind/>
              <w:jc w:val="center"/>
              <w:rPr>
                <w:sz w:val="22"/>
                <w:szCs w:val="22"/>
              </w:rPr>
            </w:pPr>
            <w:r>
              <w:rPr>
                <w:sz w:val="22"/>
                <w:szCs w:val="22"/>
              </w:rPr>
              <w:t xml:space="preserve">Date</w:t>
            </w:r>
            <w:r>
              <w:rPr>
                <w:sz w:val="22"/>
                <w:szCs w:val="22"/>
              </w:rPr>
            </w:r>
            <w:r>
              <w:rPr>
                <w:sz w:val="22"/>
                <w:szCs w:val="22"/>
              </w:rPr>
            </w:r>
          </w:p>
        </w:tc>
      </w:tr>
      <w:tr>
        <w:trPr>
          <w:jc w:val="center"/>
        </w:trPr>
        <w:tc>
          <w:tcPr>
            <w:shd w:val="clear" w:color="auto" w:fill="d9d9d9" w:themeFill="background1" w:themeFillShade="D9"/>
            <w:tcBorders/>
            <w:tcW w:w="4950" w:type="dxa"/>
            <w:textDirection w:val="lrTb"/>
            <w:noWrap w:val="false"/>
          </w:tcPr>
          <w:p>
            <w:pPr>
              <w:pBdr/>
              <w:spacing/>
              <w:ind/>
              <w:rPr/>
            </w:pPr>
            <w:r/>
            <w:r/>
          </w:p>
        </w:tc>
        <w:tc>
          <w:tcPr>
            <w:shd w:val="clear" w:color="auto" w:fill="d9d9d9" w:themeFill="background1" w:themeFillShade="D9"/>
            <w:tcBorders/>
            <w:tcW w:w="2250" w:type="dxa"/>
            <w:textDirection w:val="lrTb"/>
            <w:noWrap w:val="false"/>
          </w:tcPr>
          <w:p>
            <w:pPr>
              <w:pBdr/>
              <w:spacing/>
              <w:ind/>
              <w:rPr>
                <w:color w:val="ff0000"/>
              </w:rPr>
            </w:pPr>
            <w:r>
              <w:rPr>
                <w:color w:val="ff0000"/>
              </w:rPr>
            </w:r>
            <w:r>
              <w:rPr>
                <w:color w:val="ff0000"/>
              </w:rPr>
            </w:r>
            <w:r>
              <w:rPr>
                <w:color w:val="ff0000"/>
              </w:rPr>
            </w:r>
          </w:p>
        </w:tc>
      </w:tr>
      <w:tr>
        <w:trPr>
          <w:jc w:val="center"/>
        </w:trPr>
        <w:tc>
          <w:tcPr>
            <w:tcBorders/>
            <w:tcW w:w="4950" w:type="dxa"/>
            <w:vAlign w:val="center"/>
            <w:textDirection w:val="lrTb"/>
            <w:noWrap w:val="false"/>
          </w:tcPr>
          <w:p>
            <w:pPr>
              <w:pBdr/>
              <w:spacing/>
              <w:ind/>
              <w:rPr>
                <w:sz w:val="22"/>
                <w:szCs w:val="22"/>
              </w:rPr>
            </w:pPr>
            <w:r>
              <w:rPr>
                <w:color w:val="000000"/>
                <w:sz w:val="22"/>
                <w:szCs w:val="22"/>
              </w:rPr>
              <w:t xml:space="preserve">Team Formation</w:t>
            </w:r>
            <w:r>
              <w:rPr>
                <w:sz w:val="22"/>
                <w:szCs w:val="22"/>
              </w:rPr>
            </w:r>
            <w:r>
              <w:rPr>
                <w:sz w:val="22"/>
                <w:szCs w:val="22"/>
              </w:rPr>
            </w:r>
          </w:p>
        </w:tc>
        <w:tc>
          <w:tcPr>
            <w:tcBorders/>
            <w:tcW w:w="2250" w:type="dxa"/>
            <w:vAlign w:val="center"/>
            <w:textDirection w:val="lrTb"/>
            <w:noWrap w:val="false"/>
          </w:tcPr>
          <w:p>
            <w:pPr>
              <w:pBdr/>
              <w:spacing/>
              <w:ind/>
              <w:rPr>
                <w:color w:val="ff0000"/>
                <w:sz w:val="22"/>
                <w:szCs w:val="22"/>
              </w:rPr>
            </w:pPr>
            <w:r>
              <w:rPr>
                <w:color w:val="000000"/>
                <w:sz w:val="22"/>
                <w:szCs w:val="22"/>
              </w:rPr>
              <w:t xml:space="preserve">09/12/24</w:t>
            </w:r>
            <w:r>
              <w:rPr>
                <w:color w:val="ff0000"/>
                <w:sz w:val="22"/>
                <w:szCs w:val="22"/>
              </w:rPr>
            </w:r>
            <w:r>
              <w:rPr>
                <w:color w:val="ff0000"/>
                <w:sz w:val="22"/>
                <w:szCs w:val="22"/>
              </w:rPr>
            </w:r>
          </w:p>
        </w:tc>
      </w:tr>
      <w:tr>
        <w:trPr>
          <w:jc w:val="center"/>
        </w:trPr>
        <w:tc>
          <w:tcPr>
            <w:tcBorders/>
            <w:tcW w:w="4950" w:type="dxa"/>
            <w:vAlign w:val="center"/>
            <w:textDirection w:val="lrTb"/>
            <w:noWrap w:val="false"/>
          </w:tcPr>
          <w:p>
            <w:pPr>
              <w:pBdr/>
              <w:spacing/>
              <w:ind/>
              <w:rPr>
                <w:sz w:val="22"/>
                <w:szCs w:val="22"/>
              </w:rPr>
            </w:pPr>
            <w:r>
              <w:rPr>
                <w:color w:val="000000"/>
              </w:rPr>
              <w:t xml:space="preserve">Project Proposal Draft</w:t>
            </w:r>
            <w:r>
              <w:rPr>
                <w:sz w:val="22"/>
                <w:szCs w:val="22"/>
              </w:rPr>
            </w:r>
            <w:r>
              <w:rPr>
                <w:sz w:val="22"/>
                <w:szCs w:val="22"/>
              </w:rPr>
            </w:r>
          </w:p>
        </w:tc>
        <w:tc>
          <w:tcPr>
            <w:tcBorders/>
            <w:tcW w:w="2250" w:type="dxa"/>
            <w:vAlign w:val="center"/>
            <w:textDirection w:val="lrTb"/>
            <w:noWrap w:val="false"/>
          </w:tcPr>
          <w:p>
            <w:pPr>
              <w:pBdr/>
              <w:spacing/>
              <w:ind/>
              <w:rPr>
                <w:color w:val="ff0000"/>
                <w:sz w:val="22"/>
                <w:szCs w:val="22"/>
              </w:rPr>
            </w:pPr>
            <w:r>
              <w:rPr>
                <w:color w:val="000000"/>
              </w:rPr>
              <w:t xml:space="preserve">09/21/24</w:t>
            </w:r>
            <w:r>
              <w:rPr>
                <w:color w:val="ff0000"/>
                <w:sz w:val="22"/>
                <w:szCs w:val="22"/>
              </w:rPr>
            </w:r>
            <w:r>
              <w:rPr>
                <w:color w:val="ff0000"/>
                <w:sz w:val="22"/>
                <w:szCs w:val="22"/>
              </w:rPr>
            </w:r>
          </w:p>
        </w:tc>
      </w:tr>
      <w:tr>
        <w:trPr>
          <w:jc w:val="center"/>
        </w:trPr>
        <w:tc>
          <w:tcPr>
            <w:tcBorders/>
            <w:tcW w:w="4950" w:type="dxa"/>
            <w:vAlign w:val="center"/>
            <w:textDirection w:val="lrTb"/>
            <w:noWrap w:val="false"/>
          </w:tcPr>
          <w:p>
            <w:pPr>
              <w:pBdr/>
              <w:spacing/>
              <w:ind/>
              <w:rPr>
                <w:sz w:val="22"/>
                <w:szCs w:val="22"/>
              </w:rPr>
            </w:pPr>
            <w:r>
              <w:rPr>
                <w:color w:val="000000"/>
                <w:sz w:val="22"/>
                <w:szCs w:val="22"/>
              </w:rPr>
              <w:t xml:space="preserve">Signed proposal</w:t>
            </w:r>
            <w:r>
              <w:rPr>
                <w:sz w:val="22"/>
                <w:szCs w:val="22"/>
              </w:rPr>
            </w:r>
            <w:r>
              <w:rPr>
                <w:sz w:val="22"/>
                <w:szCs w:val="22"/>
              </w:rPr>
            </w:r>
          </w:p>
        </w:tc>
        <w:tc>
          <w:tcPr>
            <w:tcBorders/>
            <w:tcW w:w="2250" w:type="dxa"/>
            <w:vAlign w:val="center"/>
            <w:textDirection w:val="lrTb"/>
            <w:noWrap w:val="false"/>
          </w:tcPr>
          <w:p>
            <w:pPr>
              <w:pBdr/>
              <w:spacing/>
              <w:ind/>
              <w:rPr>
                <w:color w:val="ff0000"/>
                <w:sz w:val="22"/>
                <w:szCs w:val="22"/>
              </w:rPr>
            </w:pPr>
            <w:r>
              <w:rPr>
                <w:color w:val="000000"/>
                <w:sz w:val="22"/>
                <w:szCs w:val="22"/>
              </w:rPr>
              <w:t xml:space="preserve">09/27/24</w:t>
            </w:r>
            <w:r>
              <w:rPr>
                <w:color w:val="ff0000"/>
                <w:sz w:val="22"/>
                <w:szCs w:val="22"/>
              </w:rPr>
            </w:r>
            <w:r>
              <w:rPr>
                <w:color w:val="ff0000"/>
                <w:sz w:val="22"/>
                <w:szCs w:val="22"/>
              </w:rPr>
            </w:r>
          </w:p>
        </w:tc>
      </w:tr>
      <w:tr>
        <w:trPr>
          <w:jc w:val="center"/>
        </w:trPr>
        <w:tc>
          <w:tcPr>
            <w:tcBorders/>
            <w:tcW w:w="4950" w:type="dxa"/>
            <w:vAlign w:val="center"/>
            <w:textDirection w:val="lrTb"/>
            <w:noWrap w:val="false"/>
          </w:tcPr>
          <w:p>
            <w:pPr>
              <w:pBdr/>
              <w:spacing/>
              <w:ind/>
              <w:rPr>
                <w:sz w:val="22"/>
                <w:szCs w:val="22"/>
              </w:rPr>
            </w:pPr>
            <w:r>
              <w:rPr>
                <w:color w:val="000000"/>
                <w:sz w:val="22"/>
                <w:szCs w:val="22"/>
              </w:rPr>
              <w:t xml:space="preserve">Data Collection and preprocessing</w:t>
            </w:r>
            <w:r>
              <w:rPr>
                <w:sz w:val="22"/>
                <w:szCs w:val="22"/>
              </w:rPr>
            </w:r>
            <w:r>
              <w:rPr>
                <w:sz w:val="22"/>
                <w:szCs w:val="22"/>
              </w:rPr>
            </w:r>
          </w:p>
        </w:tc>
        <w:tc>
          <w:tcPr>
            <w:tcBorders/>
            <w:tcW w:w="2250" w:type="dxa"/>
            <w:vAlign w:val="center"/>
            <w:textDirection w:val="lrTb"/>
            <w:noWrap w:val="false"/>
          </w:tcPr>
          <w:p>
            <w:pPr>
              <w:pBdr/>
              <w:spacing/>
              <w:ind/>
              <w:rPr>
                <w:color w:val="ff0000"/>
                <w:sz w:val="22"/>
                <w:szCs w:val="22"/>
              </w:rPr>
            </w:pPr>
            <w:r>
              <w:rPr>
                <w:color w:val="000000"/>
                <w:sz w:val="22"/>
                <w:szCs w:val="22"/>
              </w:rPr>
              <w:t xml:space="preserve">10/31/24</w:t>
            </w:r>
            <w:r>
              <w:rPr>
                <w:color w:val="ff0000"/>
                <w:sz w:val="22"/>
                <w:szCs w:val="22"/>
              </w:rPr>
            </w:r>
            <w:r>
              <w:rPr>
                <w:color w:val="ff0000"/>
                <w:sz w:val="22"/>
                <w:szCs w:val="22"/>
              </w:rPr>
            </w:r>
          </w:p>
        </w:tc>
      </w:tr>
      <w:tr>
        <w:trPr>
          <w:jc w:val="center"/>
        </w:trPr>
        <w:tc>
          <w:tcPr>
            <w:tcBorders/>
            <w:tcW w:w="4950" w:type="dxa"/>
            <w:vAlign w:val="center"/>
            <w:textDirection w:val="lrTb"/>
            <w:noWrap w:val="false"/>
          </w:tcPr>
          <w:p>
            <w:pPr>
              <w:pBdr/>
              <w:spacing/>
              <w:ind/>
              <w:rPr/>
            </w:pPr>
            <w:r>
              <w:rPr>
                <w:color w:val="000000"/>
                <w:sz w:val="22"/>
                <w:szCs w:val="22"/>
              </w:rPr>
              <w:t xml:space="preserve">Fit ML models</w:t>
            </w:r>
            <w:r/>
          </w:p>
        </w:tc>
        <w:tc>
          <w:tcPr>
            <w:tcBorders/>
            <w:tcW w:w="2250" w:type="dxa"/>
            <w:vAlign w:val="center"/>
            <w:textDirection w:val="lrTb"/>
            <w:noWrap w:val="false"/>
          </w:tcPr>
          <w:p>
            <w:pPr>
              <w:pBdr/>
              <w:spacing/>
              <w:ind/>
              <w:rPr>
                <w:color w:val="ff0000"/>
              </w:rPr>
            </w:pPr>
            <w:r>
              <w:rPr>
                <w:color w:val="000000"/>
                <w:sz w:val="22"/>
                <w:szCs w:val="22"/>
              </w:rPr>
              <w:t xml:space="preserve">11/30/24</w:t>
            </w:r>
            <w:r>
              <w:rPr>
                <w:color w:val="ff0000"/>
              </w:rPr>
            </w:r>
            <w:r>
              <w:rPr>
                <w:color w:val="ff0000"/>
              </w:rPr>
            </w:r>
          </w:p>
        </w:tc>
      </w:tr>
      <w:tr>
        <w:trPr>
          <w:jc w:val="center"/>
        </w:trPr>
        <w:tc>
          <w:tcPr>
            <w:tcBorders/>
            <w:tcW w:w="4950" w:type="dxa"/>
            <w:vAlign w:val="center"/>
            <w:textDirection w:val="lrTb"/>
            <w:noWrap w:val="false"/>
          </w:tcPr>
          <w:p>
            <w:pPr>
              <w:pBdr/>
              <w:spacing/>
              <w:ind/>
              <w:rPr>
                <w:sz w:val="22"/>
                <w:szCs w:val="22"/>
              </w:rPr>
            </w:pPr>
            <w:r>
              <w:rPr>
                <w:color w:val="000000"/>
                <w:sz w:val="22"/>
                <w:szCs w:val="22"/>
              </w:rPr>
              <w:t xml:space="preserve">Team Formation</w:t>
            </w:r>
            <w:r>
              <w:rPr>
                <w:sz w:val="22"/>
                <w:szCs w:val="22"/>
              </w:rPr>
            </w:r>
            <w:r>
              <w:rPr>
                <w:sz w:val="22"/>
                <w:szCs w:val="22"/>
              </w:rPr>
            </w:r>
          </w:p>
        </w:tc>
        <w:tc>
          <w:tcPr>
            <w:tcBorders/>
            <w:tcW w:w="2250" w:type="dxa"/>
            <w:vAlign w:val="center"/>
            <w:textDirection w:val="lrTb"/>
            <w:noWrap w:val="false"/>
          </w:tcPr>
          <w:p>
            <w:pPr>
              <w:pBdr/>
              <w:spacing/>
              <w:ind/>
              <w:rPr>
                <w:color w:val="ff0000"/>
                <w:sz w:val="22"/>
                <w:szCs w:val="22"/>
              </w:rPr>
            </w:pPr>
            <w:r>
              <w:rPr>
                <w:color w:val="000000"/>
                <w:sz w:val="22"/>
                <w:szCs w:val="22"/>
              </w:rPr>
              <w:t xml:space="preserve">09/12/24</w:t>
            </w:r>
            <w:r>
              <w:rPr>
                <w:color w:val="ff0000"/>
                <w:sz w:val="22"/>
                <w:szCs w:val="22"/>
              </w:rPr>
            </w:r>
            <w:r>
              <w:rPr>
                <w:color w:val="ff0000"/>
                <w:sz w:val="22"/>
                <w:szCs w:val="22"/>
              </w:rPr>
            </w:r>
          </w:p>
        </w:tc>
      </w:tr>
    </w:tbl>
    <w:p>
      <w:pPr>
        <w:pStyle w:val="936"/>
        <w:pBdr/>
        <w:spacing/>
        <w:ind/>
        <w:jc w:val="center"/>
        <w:rPr/>
      </w:pPr>
      <w:r>
        <w:t xml:space="preserve">Table </w:t>
      </w:r>
      <w:r>
        <w:fldChar w:fldCharType="begin"/>
      </w:r>
      <w:r>
        <w:instrText xml:space="preserve"> SEQ Table \* ARABIC </w:instrText>
      </w:r>
      <w:r>
        <w:fldChar w:fldCharType="separate"/>
      </w:r>
      <w:r>
        <w:t xml:space="preserve">2</w:t>
      </w:r>
      <w:r>
        <w:fldChar w:fldCharType="end"/>
      </w:r>
      <w:r>
        <w:t xml:space="preserve">: Milestone Schedule</w:t>
      </w:r>
      <w:r/>
    </w:p>
    <w:p>
      <w:pPr>
        <w:pBdr/>
        <w:spacing/>
        <w:ind/>
        <w:rPr>
          <w:iCs/>
          <w:color w:val="000000" w:themeColor="text1"/>
        </w:rPr>
      </w:pPr>
      <w:r>
        <w:rPr>
          <w:iCs/>
          <w:color w:val="000000" w:themeColor="text1"/>
        </w:rPr>
        <w:t xml:space="preserve">Gannt chart</w:t>
      </w:r>
      <w:r>
        <w:rPr>
          <w:iCs/>
          <w:color w:val="000000" w:themeColor="text1"/>
        </w:rPr>
        <w:t xml:space="preserve"> for schedule</w:t>
      </w:r>
      <w:r>
        <w:rPr>
          <w:iCs/>
          <w:color w:val="000000" w:themeColor="text1"/>
        </w:rPr>
        <w:t xml:space="preserve">.  </w:t>
      </w:r>
      <w:bookmarkEnd w:id="9"/>
      <w:r>
        <w:rPr>
          <w:iCs/>
          <w:color w:val="000000" w:themeColor="text1"/>
        </w:rPr>
      </w:r>
      <w:r>
        <w:rPr>
          <w:iCs/>
          <w:color w:val="000000" w:themeColor="text1"/>
        </w:rPr>
      </w:r>
    </w:p>
    <w:p>
      <w:pPr>
        <w:pBdr/>
        <w:spacing/>
        <w:ind/>
        <w:rPr>
          <w:i/>
          <w:iCs/>
          <w:color w:val="ff0000"/>
        </w:rPr>
      </w:pPr>
      <w:r>
        <w:rPr>
          <w:i/>
          <w:iCs/>
          <w:color w:val="ff0000"/>
          <w:sz w:val="20"/>
          <w:szCs w:val="20"/>
        </w:rPr>
        <mc:AlternateContent>
          <mc:Choice Requires="wpg">
            <w:drawing>
              <wp:inline xmlns:wp="http://schemas.openxmlformats.org/drawingml/2006/wordprocessingDrawing" distT="0" distB="0" distL="0" distR="0">
                <wp:extent cx="5943600" cy="385445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pic:cNvPicPr>
                        <pic:nvPr/>
                      </pic:nvPicPr>
                      <pic:blipFill>
                        <a:blip r:embed="rId14"/>
                        <a:stretch/>
                      </pic:blipFill>
                      <pic:spPr bwMode="auto">
                        <a:xfrm>
                          <a:off x="0" y="0"/>
                          <a:ext cx="5943600" cy="3854450"/>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68.00pt;height:303.50pt;mso-wrap-distance-left:0.00pt;mso-wrap-distance-top:0.00pt;mso-wrap-distance-right:0.00pt;mso-wrap-distance-bottom:0.00pt;z-index:1;" stroked="f">
                <v:imagedata r:id="rId14" o:title=""/>
                <o:lock v:ext="edit" rotation="t"/>
              </v:shape>
            </w:pict>
          </mc:Fallback>
        </mc:AlternateContent>
      </w:r>
      <w:r>
        <w:rPr>
          <w:i/>
          <w:iCs/>
          <w:color w:val="ff0000"/>
        </w:rPr>
        <w:br/>
      </w:r>
      <w:r>
        <w:rPr>
          <w:i/>
          <w:iCs/>
          <w:color w:val="ff0000"/>
        </w:rPr>
      </w:r>
      <w:r>
        <w:rPr>
          <w:i/>
          <w:iCs/>
          <w:color w:val="ff0000"/>
        </w:rPr>
      </w:r>
    </w:p>
    <w:p>
      <w:pPr>
        <w:pBdr/>
        <w:spacing/>
        <w:ind/>
        <w:rPr>
          <w:i/>
          <w:iCs/>
          <w:color w:val="ff0000"/>
        </w:rPr>
      </w:pPr>
      <w:r>
        <w:rPr>
          <w:i/>
          <w:iCs/>
          <w:color w:val="ff0000"/>
        </w:rPr>
      </w:r>
      <w:r>
        <w:rPr>
          <w:i/>
          <w:iCs/>
          <w:color w:val="ff0000"/>
        </w:rPr>
      </w:r>
      <w:r>
        <w:rPr>
          <w:i/>
          <w:iCs/>
          <w:color w:val="ff0000"/>
        </w:rPr>
      </w:r>
    </w:p>
    <w:p>
      <w:pPr>
        <w:pBdr/>
        <w:spacing/>
        <w:ind/>
        <w:rPr/>
      </w:pPr>
      <w:r/>
      <w:r/>
    </w:p>
    <w:p>
      <w:pPr>
        <w:pBdr/>
        <w:spacing/>
        <w:ind/>
        <w:rPr/>
      </w:pPr>
      <w:r/>
      <w:r/>
    </w:p>
    <w:p>
      <w:pPr>
        <w:pBdr/>
        <w:spacing/>
        <w:ind/>
        <w:rPr/>
      </w:pPr>
      <w:r/>
      <w:r/>
    </w:p>
    <w:p>
      <w:pPr>
        <w:pBdr/>
        <w:spacing/>
        <w:ind/>
        <w:rPr/>
      </w:pPr>
      <w:r/>
      <w:r/>
    </w:p>
    <w:p>
      <w:pPr>
        <w:pStyle w:val="907"/>
        <w:numPr>
          <w:ilvl w:val="0"/>
          <w:numId w:val="1"/>
        </w:numPr>
        <w:pBdr/>
        <w:spacing/>
        <w:ind/>
        <w:rPr/>
      </w:pPr>
      <w:r/>
      <w:bookmarkStart w:id="10" w:name="_Toc155602893"/>
      <w:r>
        <w:t xml:space="preserve">Ethics</w:t>
      </w:r>
      <w:bookmarkEnd w:id="10"/>
      <w:r>
        <w:t xml:space="preserve"> </w:t>
      </w:r>
      <w:r/>
    </w:p>
    <w:p>
      <w:pPr>
        <w:pStyle w:val="920"/>
        <w:pBdr/>
        <w:spacing/>
        <w:ind w:left="450"/>
        <w:rPr>
          <w:i/>
          <w:iCs/>
          <w:color w:val="ff0000"/>
        </w:rPr>
      </w:pPr>
      <w:r>
        <w:rPr>
          <w:i/>
          <w:iCs/>
          <w:color w:val="ff0000"/>
        </w:rPr>
      </w:r>
      <w:r>
        <w:rPr>
          <w:i/>
          <w:iCs/>
          <w:color w:val="ff0000"/>
        </w:rPr>
      </w:r>
      <w:r>
        <w:rPr>
          <w:i/>
          <w:iCs/>
          <w:color w:val="ff0000"/>
        </w:rPr>
      </w:r>
    </w:p>
    <w:p>
      <w:pPr>
        <w:pStyle w:val="936"/>
        <w:keepNext w:val="true"/>
        <w:pBdr/>
        <w:spacing/>
        <w:ind/>
        <w:rPr/>
      </w:pPr>
      <w:r/>
      <w:bookmarkStart w:id="11" w:name="_Hlk178330810"/>
      <w:r>
        <w:t xml:space="preserve">Table </w:t>
      </w:r>
      <w:r>
        <w:fldChar w:fldCharType="begin"/>
      </w:r>
      <w:r>
        <w:instrText xml:space="preserve"> SEQ Table \* ARABIC </w:instrText>
      </w:r>
      <w:r>
        <w:fldChar w:fldCharType="separate"/>
      </w:r>
      <w:r>
        <w:t xml:space="preserve">3</w:t>
      </w:r>
      <w:r>
        <w:fldChar w:fldCharType="end"/>
      </w:r>
      <w:r>
        <w:t xml:space="preserve"> Ethics</w:t>
      </w:r>
      <w:r/>
    </w:p>
    <w:tbl>
      <w:tblPr>
        <w:tblW w:w="0" w:type="auto"/>
        <w:tblCellSpacing w:w="0" w:type="dxa"/>
        <w:tblBorders/>
        <w:tblLook w:val="04A0" w:firstRow="1" w:lastRow="0" w:firstColumn="1" w:lastColumn="0" w:noHBand="0" w:noVBand="1"/>
      </w:tblPr>
      <w:tblGrid>
        <w:gridCol w:w="448"/>
        <w:gridCol w:w="3548"/>
        <w:gridCol w:w="1284"/>
        <w:gridCol w:w="1610"/>
      </w:tblGrid>
      <w:tr>
        <w:trPr>
          <w:tblCellSpacing w:w="0" w:type="dxa"/>
          <w:trHeight w:val="268"/>
        </w:trPr>
        <w:tc>
          <w:tcPr>
            <w:shd w:val="clear" w:color="auto" w:fill="ffd966"/>
            <w:tcBorders>
              <w:top w:val="none" w:color="000000" w:sz="4" w:space="0"/>
              <w:left w:val="none" w:color="000000" w:sz="4" w:space="0"/>
              <w:bottom w:val="none" w:color="000000" w:sz="4" w:space="0"/>
              <w:right w:val="none" w:color="000000" w:sz="4" w:space="0"/>
            </w:tcBorders>
            <w:tcW w:w="448" w:type="dxa"/>
            <w:vAlign w:val="center"/>
            <w:textDirection w:val="lrTb"/>
            <w:noWrap w:val="false"/>
          </w:tcPr>
          <w:p>
            <w:pPr>
              <w:pBdr/>
              <w:spacing/>
              <w:ind/>
              <w:rPr>
                <w:color w:val="000000" w:themeColor="text1"/>
                <w:lang w:val="en-IN"/>
              </w:rPr>
            </w:pPr>
            <w:r>
              <w:rPr>
                <w:b/>
                <w:bCs/>
                <w:color w:val="000000" w:themeColor="text1"/>
                <w:lang w:val="en-IN"/>
              </w:rPr>
              <w:t xml:space="preserve">#</w:t>
            </w:r>
            <w:r>
              <w:rPr>
                <w:color w:val="000000" w:themeColor="text1"/>
                <w:lang w:val="en-IN"/>
              </w:rPr>
            </w:r>
            <w:r>
              <w:rPr>
                <w:color w:val="000000" w:themeColor="text1"/>
                <w:lang w:val="en-IN"/>
              </w:rPr>
            </w:r>
          </w:p>
        </w:tc>
        <w:tc>
          <w:tcPr>
            <w:shd w:val="clear" w:color="auto" w:fill="ffd966"/>
            <w:tcBorders>
              <w:top w:val="none" w:color="000000" w:sz="4" w:space="0"/>
              <w:left w:val="none" w:color="000000" w:sz="4" w:space="0"/>
              <w:bottom w:val="none" w:color="000000" w:sz="4" w:space="0"/>
              <w:right w:val="none" w:color="000000" w:sz="4" w:space="0"/>
            </w:tcBorders>
            <w:tcW w:w="3548" w:type="dxa"/>
            <w:vAlign w:val="center"/>
            <w:textDirection w:val="lrTb"/>
            <w:noWrap w:val="false"/>
          </w:tcPr>
          <w:p>
            <w:pPr>
              <w:pBdr/>
              <w:spacing/>
              <w:ind/>
              <w:rPr>
                <w:color w:val="000000" w:themeColor="text1"/>
                <w:lang w:val="en-IN"/>
              </w:rPr>
            </w:pPr>
            <w:r>
              <w:rPr>
                <w:b/>
                <w:bCs/>
                <w:color w:val="000000" w:themeColor="text1"/>
                <w:lang w:val="en-IN"/>
              </w:rPr>
              <w:t xml:space="preserve">Question</w:t>
            </w:r>
            <w:r>
              <w:rPr>
                <w:color w:val="000000" w:themeColor="text1"/>
                <w:lang w:val="en-IN"/>
              </w:rPr>
            </w:r>
            <w:r>
              <w:rPr>
                <w:color w:val="000000" w:themeColor="text1"/>
                <w:lang w:val="en-IN"/>
              </w:rPr>
            </w:r>
          </w:p>
        </w:tc>
        <w:tc>
          <w:tcPr>
            <w:shd w:val="clear" w:color="auto" w:fill="ffd966"/>
            <w:tcBorders>
              <w:top w:val="none" w:color="000000" w:sz="4" w:space="0"/>
              <w:left w:val="none" w:color="000000" w:sz="4" w:space="0"/>
              <w:bottom w:val="none" w:color="000000" w:sz="4" w:space="0"/>
              <w:right w:val="none" w:color="000000" w:sz="4" w:space="0"/>
            </w:tcBorders>
            <w:tcW w:w="1284" w:type="dxa"/>
            <w:vAlign w:val="center"/>
            <w:textDirection w:val="lrTb"/>
            <w:noWrap w:val="false"/>
          </w:tcPr>
          <w:p>
            <w:pPr>
              <w:pBdr/>
              <w:spacing/>
              <w:ind/>
              <w:rPr>
                <w:color w:val="000000" w:themeColor="text1"/>
                <w:lang w:val="en-IN"/>
              </w:rPr>
            </w:pPr>
            <w:r>
              <w:rPr>
                <w:b/>
                <w:bCs/>
                <w:color w:val="000000" w:themeColor="text1"/>
                <w:lang w:val="en-IN"/>
              </w:rPr>
              <w:t xml:space="preserve">Generally</w:t>
            </w:r>
            <w:r>
              <w:rPr>
                <w:color w:val="000000" w:themeColor="text1"/>
                <w:lang w:val="en-IN"/>
              </w:rPr>
            </w:r>
            <w:r>
              <w:rPr>
                <w:color w:val="000000" w:themeColor="text1"/>
                <w:lang w:val="en-IN"/>
              </w:rPr>
            </w:r>
          </w:p>
        </w:tc>
        <w:tc>
          <w:tcPr>
            <w:shd w:val="clear" w:color="auto" w:fill="ffd966"/>
            <w:tcBorders>
              <w:top w:val="none" w:color="000000" w:sz="4" w:space="0"/>
              <w:left w:val="none" w:color="000000" w:sz="4" w:space="0"/>
              <w:bottom w:val="none" w:color="000000" w:sz="4" w:space="0"/>
              <w:right w:val="none" w:color="000000" w:sz="4" w:space="0"/>
            </w:tcBorders>
            <w:tcW w:w="1610" w:type="dxa"/>
            <w:vAlign w:val="center"/>
            <w:textDirection w:val="lrTb"/>
            <w:noWrap w:val="false"/>
          </w:tcPr>
          <w:p>
            <w:pPr>
              <w:pBdr/>
              <w:spacing/>
              <w:ind/>
              <w:rPr>
                <w:color w:val="000000" w:themeColor="text1"/>
                <w:lang w:val="en-IN"/>
              </w:rPr>
            </w:pPr>
            <w:r>
              <w:rPr>
                <w:b/>
                <w:bCs/>
                <w:color w:val="000000" w:themeColor="text1"/>
                <w:lang w:val="en-IN"/>
              </w:rPr>
              <w:t xml:space="preserve">Data Breach</w:t>
            </w:r>
            <w:r>
              <w:rPr>
                <w:color w:val="000000" w:themeColor="text1"/>
                <w:lang w:val="en-IN"/>
              </w:rPr>
            </w:r>
            <w:r>
              <w:rPr>
                <w:color w:val="000000" w:themeColor="text1"/>
                <w:lang w:val="en-IN"/>
              </w:rPr>
            </w:r>
          </w:p>
        </w:tc>
      </w:tr>
      <w:tr>
        <w:trPr>
          <w:tblCellSpacing w:w="0" w:type="dxa"/>
          <w:trHeight w:val="537"/>
        </w:trPr>
        <w:tc>
          <w:tcPr>
            <w:shd w:val="clear" w:color="auto" w:fill="ffffff"/>
            <w:tcBorders>
              <w:top w:val="none" w:color="000000" w:sz="4" w:space="0"/>
              <w:left w:val="none" w:color="000000" w:sz="4" w:space="0"/>
              <w:bottom w:val="none" w:color="000000" w:sz="4" w:space="0"/>
              <w:right w:val="none" w:color="000000" w:sz="4" w:space="0"/>
            </w:tcBorders>
            <w:tcW w:w="448" w:type="dxa"/>
            <w:vAlign w:val="center"/>
            <w:textDirection w:val="lrTb"/>
            <w:noWrap w:val="false"/>
          </w:tcPr>
          <w:p>
            <w:pPr>
              <w:pBdr/>
              <w:spacing/>
              <w:ind/>
              <w:rPr>
                <w:color w:val="000000" w:themeColor="text1"/>
                <w:lang w:val="en-IN"/>
              </w:rPr>
            </w:pPr>
            <w:r>
              <w:rPr>
                <w:color w:val="000000" w:themeColor="text1"/>
                <w:lang w:val="en-IN"/>
              </w:rPr>
              <w:t xml:space="preserve">1</w:t>
            </w:r>
            <w:r>
              <w:rPr>
                <w:color w:val="000000" w:themeColor="text1"/>
                <w:lang w:val="en-IN"/>
              </w:rPr>
            </w:r>
            <w:r>
              <w:rPr>
                <w:color w:val="000000" w:themeColor="text1"/>
                <w:lang w:val="en-IN"/>
              </w:rPr>
            </w:r>
          </w:p>
        </w:tc>
        <w:tc>
          <w:tcPr>
            <w:shd w:val="clear" w:color="auto" w:fill="ffffff"/>
            <w:tcBorders>
              <w:top w:val="none" w:color="000000" w:sz="4" w:space="0"/>
              <w:left w:val="none" w:color="000000" w:sz="4" w:space="0"/>
              <w:bottom w:val="none" w:color="000000" w:sz="4" w:space="0"/>
              <w:right w:val="none" w:color="000000" w:sz="4" w:space="0"/>
            </w:tcBorders>
            <w:tcW w:w="3548" w:type="dxa"/>
            <w:vAlign w:val="center"/>
            <w:textDirection w:val="lrTb"/>
            <w:noWrap w:val="false"/>
          </w:tcPr>
          <w:p>
            <w:pPr>
              <w:pBdr/>
              <w:spacing/>
              <w:ind/>
              <w:rPr>
                <w:color w:val="000000" w:themeColor="text1"/>
                <w:lang w:val="en-IN"/>
              </w:rPr>
            </w:pPr>
            <w:r>
              <w:rPr>
                <w:color w:val="000000" w:themeColor="text1"/>
                <w:lang w:val="en-IN"/>
              </w:rPr>
              <w:t xml:space="preserve">Could a user sell drugs or other illegal items on your platform?</w:t>
            </w:r>
            <w:r>
              <w:rPr>
                <w:color w:val="000000" w:themeColor="text1"/>
                <w:lang w:val="en-IN"/>
              </w:rPr>
            </w:r>
            <w:r>
              <w:rPr>
                <w:color w:val="000000" w:themeColor="text1"/>
                <w:lang w:val="en-IN"/>
              </w:rPr>
            </w:r>
          </w:p>
        </w:tc>
        <w:tc>
          <w:tcPr>
            <w:shd w:val="clear" w:color="auto" w:fill="ffffff"/>
            <w:tcBorders>
              <w:top w:val="none" w:color="000000" w:sz="4" w:space="0"/>
              <w:left w:val="none" w:color="000000" w:sz="4" w:space="0"/>
              <w:bottom w:val="none" w:color="000000" w:sz="4" w:space="0"/>
              <w:right w:val="none" w:color="000000" w:sz="4" w:space="0"/>
            </w:tcBorders>
            <w:tcW w:w="1284" w:type="dxa"/>
            <w:vAlign w:val="center"/>
            <w:textDirection w:val="lrTb"/>
            <w:noWrap w:val="false"/>
          </w:tcPr>
          <w:p>
            <w:pPr>
              <w:pBdr/>
              <w:spacing/>
              <w:ind/>
              <w:rPr>
                <w:color w:val="000000" w:themeColor="text1"/>
                <w:lang w:val="en-IN"/>
              </w:rPr>
            </w:pPr>
            <w:r>
              <w:rPr>
                <w:color w:val="000000" w:themeColor="text1"/>
                <w:lang w:val="en-IN"/>
              </w:rPr>
              <w:t xml:space="preserve">N</w:t>
            </w:r>
            <w:r>
              <w:rPr>
                <w:color w:val="000000" w:themeColor="text1"/>
                <w:lang w:val="en-IN"/>
              </w:rPr>
            </w:r>
            <w:r>
              <w:rPr>
                <w:color w:val="000000" w:themeColor="text1"/>
                <w:lang w:val="en-IN"/>
              </w:rPr>
            </w:r>
          </w:p>
        </w:tc>
        <w:tc>
          <w:tcPr>
            <w:shd w:val="clear" w:color="auto" w:fill="ffffff"/>
            <w:tcBorders>
              <w:top w:val="none" w:color="000000" w:sz="4" w:space="0"/>
              <w:left w:val="none" w:color="000000" w:sz="4" w:space="0"/>
              <w:bottom w:val="none" w:color="000000" w:sz="4" w:space="0"/>
              <w:right w:val="none" w:color="000000" w:sz="4" w:space="0"/>
            </w:tcBorders>
            <w:tcW w:w="1610" w:type="dxa"/>
            <w:vAlign w:val="center"/>
            <w:textDirection w:val="lrTb"/>
            <w:noWrap w:val="false"/>
          </w:tcPr>
          <w:p>
            <w:pPr>
              <w:pBdr/>
              <w:spacing/>
              <w:ind/>
              <w:rPr>
                <w:color w:val="000000" w:themeColor="text1"/>
                <w:lang w:val="en-IN"/>
              </w:rPr>
            </w:pPr>
            <w:r>
              <w:rPr>
                <w:color w:val="000000" w:themeColor="text1"/>
                <w:lang w:val="en-IN"/>
              </w:rPr>
              <w:t xml:space="preserve">N</w:t>
            </w:r>
            <w:r>
              <w:rPr>
                <w:color w:val="000000" w:themeColor="text1"/>
                <w:lang w:val="en-IN"/>
              </w:rPr>
            </w:r>
            <w:r>
              <w:rPr>
                <w:color w:val="000000" w:themeColor="text1"/>
                <w:lang w:val="en-IN"/>
              </w:rPr>
            </w:r>
          </w:p>
        </w:tc>
      </w:tr>
      <w:tr>
        <w:trPr>
          <w:tblCellSpacing w:w="0" w:type="dxa"/>
          <w:trHeight w:val="537"/>
        </w:trPr>
        <w:tc>
          <w:tcPr>
            <w:shd w:val="clear" w:color="auto" w:fill="ffffff"/>
            <w:tcBorders>
              <w:top w:val="none" w:color="000000" w:sz="4" w:space="0"/>
              <w:left w:val="none" w:color="000000" w:sz="4" w:space="0"/>
              <w:bottom w:val="none" w:color="000000" w:sz="4" w:space="0"/>
              <w:right w:val="none" w:color="000000" w:sz="4" w:space="0"/>
            </w:tcBorders>
            <w:tcW w:w="448" w:type="dxa"/>
            <w:vAlign w:val="center"/>
            <w:textDirection w:val="lrTb"/>
            <w:noWrap w:val="false"/>
          </w:tcPr>
          <w:p>
            <w:pPr>
              <w:pBdr/>
              <w:spacing/>
              <w:ind/>
              <w:rPr>
                <w:color w:val="000000" w:themeColor="text1"/>
                <w:lang w:val="en-IN"/>
              </w:rPr>
            </w:pPr>
            <w:r>
              <w:rPr>
                <w:color w:val="000000" w:themeColor="text1"/>
                <w:lang w:val="en-IN"/>
              </w:rPr>
              <w:t xml:space="preserve">2</w:t>
            </w:r>
            <w:r>
              <w:rPr>
                <w:color w:val="000000" w:themeColor="text1"/>
                <w:lang w:val="en-IN"/>
              </w:rPr>
            </w:r>
            <w:r>
              <w:rPr>
                <w:color w:val="000000" w:themeColor="text1"/>
                <w:lang w:val="en-IN"/>
              </w:rPr>
            </w:r>
          </w:p>
        </w:tc>
        <w:tc>
          <w:tcPr>
            <w:shd w:val="clear" w:color="auto" w:fill="ffffff"/>
            <w:tcBorders>
              <w:top w:val="none" w:color="000000" w:sz="4" w:space="0"/>
              <w:left w:val="none" w:color="000000" w:sz="4" w:space="0"/>
              <w:bottom w:val="none" w:color="000000" w:sz="4" w:space="0"/>
              <w:right w:val="none" w:color="000000" w:sz="4" w:space="0"/>
            </w:tcBorders>
            <w:tcW w:w="3548" w:type="dxa"/>
            <w:vAlign w:val="center"/>
            <w:textDirection w:val="lrTb"/>
            <w:noWrap w:val="false"/>
          </w:tcPr>
          <w:p>
            <w:pPr>
              <w:pBdr/>
              <w:spacing/>
              <w:ind/>
              <w:rPr>
                <w:color w:val="000000" w:themeColor="text1"/>
                <w:lang w:val="en-IN"/>
              </w:rPr>
            </w:pPr>
            <w:r>
              <w:rPr>
                <w:color w:val="000000" w:themeColor="text1"/>
                <w:lang w:val="en-IN"/>
              </w:rPr>
              <w:t xml:space="preserve">Could a user of your platform engage in sex trafficking?</w:t>
            </w:r>
            <w:r>
              <w:rPr>
                <w:color w:val="000000" w:themeColor="text1"/>
                <w:lang w:val="en-IN"/>
              </w:rPr>
            </w:r>
            <w:r>
              <w:rPr>
                <w:color w:val="000000" w:themeColor="text1"/>
                <w:lang w:val="en-IN"/>
              </w:rPr>
            </w:r>
          </w:p>
        </w:tc>
        <w:tc>
          <w:tcPr>
            <w:shd w:val="clear" w:color="auto" w:fill="ffffff"/>
            <w:tcBorders>
              <w:top w:val="none" w:color="000000" w:sz="4" w:space="0"/>
              <w:left w:val="none" w:color="000000" w:sz="4" w:space="0"/>
              <w:bottom w:val="none" w:color="000000" w:sz="4" w:space="0"/>
              <w:right w:val="none" w:color="000000" w:sz="4" w:space="0"/>
            </w:tcBorders>
            <w:tcW w:w="1284" w:type="dxa"/>
            <w:vAlign w:val="center"/>
            <w:textDirection w:val="lrTb"/>
            <w:noWrap w:val="false"/>
          </w:tcPr>
          <w:p>
            <w:pPr>
              <w:pBdr/>
              <w:spacing/>
              <w:ind/>
              <w:rPr>
                <w:color w:val="000000" w:themeColor="text1"/>
                <w:lang w:val="en-IN"/>
              </w:rPr>
            </w:pPr>
            <w:r>
              <w:rPr>
                <w:color w:val="000000" w:themeColor="text1"/>
                <w:lang w:val="en-IN"/>
              </w:rPr>
              <w:t xml:space="preserve">N</w:t>
            </w:r>
            <w:r>
              <w:rPr>
                <w:color w:val="000000" w:themeColor="text1"/>
                <w:lang w:val="en-IN"/>
              </w:rPr>
            </w:r>
            <w:r>
              <w:rPr>
                <w:color w:val="000000" w:themeColor="text1"/>
                <w:lang w:val="en-IN"/>
              </w:rPr>
            </w:r>
          </w:p>
        </w:tc>
        <w:tc>
          <w:tcPr>
            <w:shd w:val="clear" w:color="auto" w:fill="ffffff"/>
            <w:tcBorders>
              <w:top w:val="none" w:color="000000" w:sz="4" w:space="0"/>
              <w:left w:val="none" w:color="000000" w:sz="4" w:space="0"/>
              <w:bottom w:val="none" w:color="000000" w:sz="4" w:space="0"/>
              <w:right w:val="none" w:color="000000" w:sz="4" w:space="0"/>
            </w:tcBorders>
            <w:tcW w:w="1610" w:type="dxa"/>
            <w:vAlign w:val="center"/>
            <w:textDirection w:val="lrTb"/>
            <w:noWrap w:val="false"/>
          </w:tcPr>
          <w:p>
            <w:pPr>
              <w:pBdr/>
              <w:spacing/>
              <w:ind/>
              <w:rPr>
                <w:color w:val="000000" w:themeColor="text1"/>
                <w:lang w:val="en-IN"/>
              </w:rPr>
            </w:pPr>
            <w:r>
              <w:rPr>
                <w:color w:val="000000" w:themeColor="text1"/>
                <w:lang w:val="en-IN"/>
              </w:rPr>
              <w:t xml:space="preserve">N</w:t>
            </w:r>
            <w:r>
              <w:rPr>
                <w:color w:val="000000" w:themeColor="text1"/>
                <w:lang w:val="en-IN"/>
              </w:rPr>
            </w:r>
            <w:r>
              <w:rPr>
                <w:color w:val="000000" w:themeColor="text1"/>
                <w:lang w:val="en-IN"/>
              </w:rPr>
            </w:r>
          </w:p>
        </w:tc>
      </w:tr>
      <w:tr>
        <w:trPr>
          <w:tblCellSpacing w:w="0" w:type="dxa"/>
          <w:trHeight w:val="605"/>
        </w:trPr>
        <w:tc>
          <w:tcPr>
            <w:shd w:val="clear" w:color="auto" w:fill="ffffff"/>
            <w:tcBorders>
              <w:top w:val="none" w:color="000000" w:sz="4" w:space="0"/>
              <w:left w:val="none" w:color="000000" w:sz="4" w:space="0"/>
              <w:bottom w:val="none" w:color="000000" w:sz="4" w:space="0"/>
              <w:right w:val="none" w:color="000000" w:sz="4" w:space="0"/>
            </w:tcBorders>
            <w:tcW w:w="448" w:type="dxa"/>
            <w:vAlign w:val="center"/>
            <w:textDirection w:val="lrTb"/>
            <w:noWrap w:val="false"/>
          </w:tcPr>
          <w:p>
            <w:pPr>
              <w:pBdr/>
              <w:spacing/>
              <w:ind/>
              <w:rPr>
                <w:color w:val="000000" w:themeColor="text1"/>
                <w:lang w:val="en-IN"/>
              </w:rPr>
            </w:pPr>
            <w:r>
              <w:rPr>
                <w:color w:val="000000" w:themeColor="text1"/>
                <w:lang w:val="en-IN"/>
              </w:rPr>
              <w:t xml:space="preserve">3</w:t>
            </w:r>
            <w:r>
              <w:rPr>
                <w:color w:val="000000" w:themeColor="text1"/>
                <w:lang w:val="en-IN"/>
              </w:rPr>
            </w:r>
            <w:r>
              <w:rPr>
                <w:color w:val="000000" w:themeColor="text1"/>
                <w:lang w:val="en-IN"/>
              </w:rPr>
            </w:r>
          </w:p>
        </w:tc>
        <w:tc>
          <w:tcPr>
            <w:shd w:val="clear" w:color="auto" w:fill="ffffff"/>
            <w:tcBorders>
              <w:top w:val="none" w:color="000000" w:sz="4" w:space="0"/>
              <w:left w:val="none" w:color="000000" w:sz="4" w:space="0"/>
              <w:bottom w:val="none" w:color="000000" w:sz="4" w:space="0"/>
              <w:right w:val="none" w:color="000000" w:sz="4" w:space="0"/>
            </w:tcBorders>
            <w:tcW w:w="3548" w:type="dxa"/>
            <w:vAlign w:val="center"/>
            <w:textDirection w:val="lrTb"/>
            <w:noWrap w:val="false"/>
          </w:tcPr>
          <w:p>
            <w:pPr>
              <w:pBdr/>
              <w:spacing/>
              <w:ind/>
              <w:rPr>
                <w:color w:val="000000" w:themeColor="text1"/>
                <w:lang w:val="en-IN"/>
              </w:rPr>
            </w:pPr>
            <w:r>
              <w:rPr>
                <w:color w:val="000000" w:themeColor="text1"/>
                <w:lang w:val="en-IN"/>
              </w:rPr>
              <w:t xml:space="preserve">Could a user sell class notes or cheat on their homework on your platform?</w:t>
            </w:r>
            <w:r>
              <w:rPr>
                <w:color w:val="000000" w:themeColor="text1"/>
                <w:lang w:val="en-IN"/>
              </w:rPr>
            </w:r>
            <w:r>
              <w:rPr>
                <w:color w:val="000000" w:themeColor="text1"/>
                <w:lang w:val="en-IN"/>
              </w:rPr>
            </w:r>
          </w:p>
        </w:tc>
        <w:tc>
          <w:tcPr>
            <w:shd w:val="clear" w:color="auto" w:fill="ffffff"/>
            <w:tcBorders>
              <w:top w:val="none" w:color="000000" w:sz="4" w:space="0"/>
              <w:left w:val="none" w:color="000000" w:sz="4" w:space="0"/>
              <w:bottom w:val="none" w:color="000000" w:sz="4" w:space="0"/>
              <w:right w:val="none" w:color="000000" w:sz="4" w:space="0"/>
            </w:tcBorders>
            <w:tcW w:w="1284" w:type="dxa"/>
            <w:vAlign w:val="center"/>
            <w:textDirection w:val="lrTb"/>
            <w:noWrap w:val="false"/>
          </w:tcPr>
          <w:p>
            <w:pPr>
              <w:pBdr/>
              <w:spacing/>
              <w:ind/>
              <w:rPr>
                <w:color w:val="000000" w:themeColor="text1"/>
                <w:lang w:val="en-IN"/>
              </w:rPr>
            </w:pPr>
            <w:r>
              <w:rPr>
                <w:color w:val="000000" w:themeColor="text1"/>
                <w:lang w:val="en-IN"/>
              </w:rPr>
              <w:t xml:space="preserve">N</w:t>
            </w:r>
            <w:r>
              <w:rPr>
                <w:color w:val="000000" w:themeColor="text1"/>
                <w:lang w:val="en-IN"/>
              </w:rPr>
            </w:r>
            <w:r>
              <w:rPr>
                <w:color w:val="000000" w:themeColor="text1"/>
                <w:lang w:val="en-IN"/>
              </w:rPr>
            </w:r>
          </w:p>
        </w:tc>
        <w:tc>
          <w:tcPr>
            <w:shd w:val="clear" w:color="auto" w:fill="ffffff"/>
            <w:tcBorders>
              <w:top w:val="none" w:color="000000" w:sz="4" w:space="0"/>
              <w:left w:val="none" w:color="000000" w:sz="4" w:space="0"/>
              <w:bottom w:val="none" w:color="000000" w:sz="4" w:space="0"/>
              <w:right w:val="none" w:color="000000" w:sz="4" w:space="0"/>
            </w:tcBorders>
            <w:tcW w:w="1610" w:type="dxa"/>
            <w:vAlign w:val="center"/>
            <w:textDirection w:val="lrTb"/>
            <w:noWrap w:val="false"/>
          </w:tcPr>
          <w:p>
            <w:pPr>
              <w:pBdr/>
              <w:spacing/>
              <w:ind/>
              <w:rPr>
                <w:color w:val="000000" w:themeColor="text1"/>
                <w:lang w:val="en-IN"/>
              </w:rPr>
            </w:pPr>
            <w:r>
              <w:rPr>
                <w:color w:val="000000" w:themeColor="text1"/>
                <w:lang w:val="en-IN"/>
              </w:rPr>
              <w:t xml:space="preserve">N</w:t>
            </w:r>
            <w:r>
              <w:rPr>
                <w:color w:val="000000" w:themeColor="text1"/>
                <w:lang w:val="en-IN"/>
              </w:rPr>
            </w:r>
            <w:r>
              <w:rPr>
                <w:color w:val="000000" w:themeColor="text1"/>
                <w:lang w:val="en-IN"/>
              </w:rPr>
            </w:r>
          </w:p>
        </w:tc>
      </w:tr>
      <w:tr>
        <w:trPr>
          <w:tblCellSpacing w:w="0" w:type="dxa"/>
          <w:trHeight w:val="537"/>
        </w:trPr>
        <w:tc>
          <w:tcPr>
            <w:shd w:val="clear" w:color="auto" w:fill="ffffff"/>
            <w:tcBorders>
              <w:top w:val="none" w:color="000000" w:sz="4" w:space="0"/>
              <w:left w:val="none" w:color="000000" w:sz="4" w:space="0"/>
              <w:bottom w:val="none" w:color="000000" w:sz="4" w:space="0"/>
              <w:right w:val="none" w:color="000000" w:sz="4" w:space="0"/>
            </w:tcBorders>
            <w:tcW w:w="448" w:type="dxa"/>
            <w:vAlign w:val="center"/>
            <w:textDirection w:val="lrTb"/>
            <w:noWrap w:val="false"/>
          </w:tcPr>
          <w:p>
            <w:pPr>
              <w:pBdr/>
              <w:spacing/>
              <w:ind/>
              <w:rPr>
                <w:color w:val="000000" w:themeColor="text1"/>
                <w:lang w:val="en-IN"/>
              </w:rPr>
            </w:pPr>
            <w:r>
              <w:rPr>
                <w:color w:val="000000" w:themeColor="text1"/>
                <w:lang w:val="en-IN"/>
              </w:rPr>
              <w:t xml:space="preserve">4</w:t>
            </w:r>
            <w:r>
              <w:rPr>
                <w:color w:val="000000" w:themeColor="text1"/>
                <w:lang w:val="en-IN"/>
              </w:rPr>
            </w:r>
            <w:r>
              <w:rPr>
                <w:color w:val="000000" w:themeColor="text1"/>
                <w:lang w:val="en-IN"/>
              </w:rPr>
            </w:r>
          </w:p>
        </w:tc>
        <w:tc>
          <w:tcPr>
            <w:shd w:val="clear" w:color="auto" w:fill="ffffff"/>
            <w:tcBorders>
              <w:top w:val="none" w:color="000000" w:sz="4" w:space="0"/>
              <w:left w:val="none" w:color="000000" w:sz="4" w:space="0"/>
              <w:bottom w:val="none" w:color="000000" w:sz="4" w:space="0"/>
              <w:right w:val="none" w:color="000000" w:sz="4" w:space="0"/>
            </w:tcBorders>
            <w:tcW w:w="3548" w:type="dxa"/>
            <w:vAlign w:val="center"/>
            <w:textDirection w:val="lrTb"/>
            <w:noWrap w:val="false"/>
          </w:tcPr>
          <w:p>
            <w:pPr>
              <w:pBdr/>
              <w:spacing/>
              <w:ind/>
              <w:rPr>
                <w:color w:val="000000" w:themeColor="text1"/>
                <w:lang w:val="en-IN"/>
              </w:rPr>
            </w:pPr>
            <w:r>
              <w:rPr>
                <w:color w:val="000000" w:themeColor="text1"/>
                <w:lang w:val="en-IN"/>
              </w:rPr>
              <w:t xml:space="preserve">Could a stalker use your project to find someone?</w:t>
            </w:r>
            <w:r>
              <w:rPr>
                <w:color w:val="000000" w:themeColor="text1"/>
                <w:lang w:val="en-IN"/>
              </w:rPr>
            </w:r>
            <w:r>
              <w:rPr>
                <w:color w:val="000000" w:themeColor="text1"/>
                <w:lang w:val="en-IN"/>
              </w:rPr>
            </w:r>
          </w:p>
        </w:tc>
        <w:tc>
          <w:tcPr>
            <w:shd w:val="clear" w:color="auto" w:fill="ffffff"/>
            <w:tcBorders>
              <w:top w:val="none" w:color="000000" w:sz="4" w:space="0"/>
              <w:left w:val="none" w:color="000000" w:sz="4" w:space="0"/>
              <w:bottom w:val="none" w:color="000000" w:sz="4" w:space="0"/>
              <w:right w:val="none" w:color="000000" w:sz="4" w:space="0"/>
            </w:tcBorders>
            <w:tcW w:w="1284" w:type="dxa"/>
            <w:vAlign w:val="center"/>
            <w:textDirection w:val="lrTb"/>
            <w:noWrap w:val="false"/>
          </w:tcPr>
          <w:p>
            <w:pPr>
              <w:pBdr/>
              <w:spacing/>
              <w:ind/>
              <w:rPr>
                <w:color w:val="000000" w:themeColor="text1"/>
                <w:lang w:val="en-IN"/>
              </w:rPr>
            </w:pPr>
            <w:r>
              <w:rPr>
                <w:color w:val="000000" w:themeColor="text1"/>
                <w:lang w:val="en-IN"/>
              </w:rPr>
              <w:t xml:space="preserve">N</w:t>
            </w:r>
            <w:r>
              <w:rPr>
                <w:color w:val="000000" w:themeColor="text1"/>
                <w:lang w:val="en-IN"/>
              </w:rPr>
            </w:r>
            <w:r>
              <w:rPr>
                <w:color w:val="000000" w:themeColor="text1"/>
                <w:lang w:val="en-IN"/>
              </w:rPr>
            </w:r>
          </w:p>
        </w:tc>
        <w:tc>
          <w:tcPr>
            <w:shd w:val="clear" w:color="auto" w:fill="ffffff"/>
            <w:tcBorders>
              <w:top w:val="none" w:color="000000" w:sz="4" w:space="0"/>
              <w:left w:val="none" w:color="000000" w:sz="4" w:space="0"/>
              <w:bottom w:val="none" w:color="000000" w:sz="4" w:space="0"/>
              <w:right w:val="none" w:color="000000" w:sz="4" w:space="0"/>
            </w:tcBorders>
            <w:tcW w:w="1610" w:type="dxa"/>
            <w:vAlign w:val="center"/>
            <w:textDirection w:val="lrTb"/>
            <w:noWrap w:val="false"/>
          </w:tcPr>
          <w:p>
            <w:pPr>
              <w:pBdr/>
              <w:spacing/>
              <w:ind/>
              <w:rPr>
                <w:color w:val="000000" w:themeColor="text1"/>
                <w:lang w:val="en-IN"/>
              </w:rPr>
            </w:pPr>
            <w:r>
              <w:rPr>
                <w:color w:val="000000" w:themeColor="text1"/>
                <w:lang w:val="en-IN"/>
              </w:rPr>
              <w:t xml:space="preserve">N</w:t>
            </w:r>
            <w:r>
              <w:rPr>
                <w:color w:val="000000" w:themeColor="text1"/>
                <w:lang w:val="en-IN"/>
              </w:rPr>
            </w:r>
            <w:r>
              <w:rPr>
                <w:color w:val="000000" w:themeColor="text1"/>
                <w:lang w:val="en-IN"/>
              </w:rPr>
            </w:r>
          </w:p>
        </w:tc>
      </w:tr>
      <w:tr>
        <w:trPr>
          <w:tblCellSpacing w:w="0" w:type="dxa"/>
          <w:trHeight w:val="537"/>
        </w:trPr>
        <w:tc>
          <w:tcPr>
            <w:shd w:val="clear" w:color="auto" w:fill="ffffff"/>
            <w:tcBorders>
              <w:top w:val="none" w:color="000000" w:sz="4" w:space="0"/>
              <w:left w:val="none" w:color="000000" w:sz="4" w:space="0"/>
              <w:bottom w:val="none" w:color="000000" w:sz="4" w:space="0"/>
              <w:right w:val="none" w:color="000000" w:sz="4" w:space="0"/>
            </w:tcBorders>
            <w:tcW w:w="448" w:type="dxa"/>
            <w:vAlign w:val="center"/>
            <w:textDirection w:val="lrTb"/>
            <w:noWrap w:val="false"/>
          </w:tcPr>
          <w:p>
            <w:pPr>
              <w:pBdr/>
              <w:spacing/>
              <w:ind/>
              <w:rPr>
                <w:color w:val="000000" w:themeColor="text1"/>
                <w:lang w:val="en-IN"/>
              </w:rPr>
            </w:pPr>
            <w:r>
              <w:rPr>
                <w:color w:val="000000" w:themeColor="text1"/>
                <w:lang w:val="en-IN"/>
              </w:rPr>
              <w:t xml:space="preserve">5</w:t>
            </w:r>
            <w:r>
              <w:rPr>
                <w:color w:val="000000" w:themeColor="text1"/>
                <w:lang w:val="en-IN"/>
              </w:rPr>
            </w:r>
            <w:r>
              <w:rPr>
                <w:color w:val="000000" w:themeColor="text1"/>
                <w:lang w:val="en-IN"/>
              </w:rPr>
            </w:r>
          </w:p>
        </w:tc>
        <w:tc>
          <w:tcPr>
            <w:shd w:val="clear" w:color="auto" w:fill="ffffff"/>
            <w:tcBorders>
              <w:top w:val="none" w:color="000000" w:sz="4" w:space="0"/>
              <w:left w:val="none" w:color="000000" w:sz="4" w:space="0"/>
              <w:bottom w:val="none" w:color="000000" w:sz="4" w:space="0"/>
              <w:right w:val="none" w:color="000000" w:sz="4" w:space="0"/>
            </w:tcBorders>
            <w:tcW w:w="3548" w:type="dxa"/>
            <w:vAlign w:val="center"/>
            <w:textDirection w:val="lrTb"/>
            <w:noWrap w:val="false"/>
          </w:tcPr>
          <w:p>
            <w:pPr>
              <w:pBdr/>
              <w:spacing/>
              <w:ind/>
              <w:rPr>
                <w:color w:val="000000" w:themeColor="text1"/>
                <w:lang w:val="en-IN"/>
              </w:rPr>
            </w:pPr>
            <w:r>
              <w:rPr>
                <w:color w:val="000000" w:themeColor="text1"/>
                <w:lang w:val="en-IN"/>
              </w:rPr>
              <w:t xml:space="preserve">Could your app be used to spy on or track individuals?</w:t>
            </w:r>
            <w:r>
              <w:rPr>
                <w:color w:val="000000" w:themeColor="text1"/>
                <w:lang w:val="en-IN"/>
              </w:rPr>
            </w:r>
            <w:r>
              <w:rPr>
                <w:color w:val="000000" w:themeColor="text1"/>
                <w:lang w:val="en-IN"/>
              </w:rPr>
            </w:r>
          </w:p>
        </w:tc>
        <w:tc>
          <w:tcPr>
            <w:shd w:val="clear" w:color="auto" w:fill="ffffff"/>
            <w:tcBorders>
              <w:top w:val="none" w:color="000000" w:sz="4" w:space="0"/>
              <w:left w:val="none" w:color="000000" w:sz="4" w:space="0"/>
              <w:bottom w:val="none" w:color="000000" w:sz="4" w:space="0"/>
              <w:right w:val="none" w:color="000000" w:sz="4" w:space="0"/>
            </w:tcBorders>
            <w:tcW w:w="1284" w:type="dxa"/>
            <w:vAlign w:val="center"/>
            <w:textDirection w:val="lrTb"/>
            <w:noWrap w:val="false"/>
          </w:tcPr>
          <w:p>
            <w:pPr>
              <w:pBdr/>
              <w:spacing/>
              <w:ind/>
              <w:rPr>
                <w:color w:val="000000" w:themeColor="text1"/>
                <w:lang w:val="en-IN"/>
              </w:rPr>
            </w:pPr>
            <w:r>
              <w:rPr>
                <w:color w:val="000000" w:themeColor="text1"/>
                <w:lang w:val="en-IN"/>
              </w:rPr>
              <w:t xml:space="preserve">N</w:t>
            </w:r>
            <w:r>
              <w:rPr>
                <w:color w:val="000000" w:themeColor="text1"/>
                <w:lang w:val="en-IN"/>
              </w:rPr>
            </w:r>
            <w:r>
              <w:rPr>
                <w:color w:val="000000" w:themeColor="text1"/>
                <w:lang w:val="en-IN"/>
              </w:rPr>
            </w:r>
          </w:p>
        </w:tc>
        <w:tc>
          <w:tcPr>
            <w:shd w:val="clear" w:color="auto" w:fill="ffffff"/>
            <w:tcBorders>
              <w:top w:val="none" w:color="000000" w:sz="4" w:space="0"/>
              <w:left w:val="none" w:color="000000" w:sz="4" w:space="0"/>
              <w:bottom w:val="none" w:color="000000" w:sz="4" w:space="0"/>
              <w:right w:val="none" w:color="000000" w:sz="4" w:space="0"/>
            </w:tcBorders>
            <w:tcW w:w="1610" w:type="dxa"/>
            <w:vAlign w:val="center"/>
            <w:textDirection w:val="lrTb"/>
            <w:noWrap w:val="false"/>
          </w:tcPr>
          <w:p>
            <w:pPr>
              <w:pBdr/>
              <w:spacing/>
              <w:ind/>
              <w:rPr>
                <w:color w:val="000000" w:themeColor="text1"/>
                <w:lang w:val="en-IN"/>
              </w:rPr>
            </w:pPr>
            <w:r>
              <w:rPr>
                <w:color w:val="000000" w:themeColor="text1"/>
                <w:lang w:val="en-IN"/>
              </w:rPr>
              <w:t xml:space="preserve">N</w:t>
            </w:r>
            <w:r>
              <w:rPr>
                <w:color w:val="000000" w:themeColor="text1"/>
                <w:lang w:val="en-IN"/>
              </w:rPr>
            </w:r>
            <w:r>
              <w:rPr>
                <w:color w:val="000000" w:themeColor="text1"/>
                <w:lang w:val="en-IN"/>
              </w:rPr>
            </w:r>
          </w:p>
        </w:tc>
      </w:tr>
      <w:tr>
        <w:trPr>
          <w:tblCellSpacing w:w="0" w:type="dxa"/>
          <w:trHeight w:val="806"/>
        </w:trPr>
        <w:tc>
          <w:tcPr>
            <w:shd w:val="clear" w:color="auto" w:fill="ffffff"/>
            <w:tcBorders>
              <w:top w:val="none" w:color="000000" w:sz="4" w:space="0"/>
              <w:left w:val="none" w:color="000000" w:sz="4" w:space="0"/>
              <w:bottom w:val="none" w:color="000000" w:sz="4" w:space="0"/>
              <w:right w:val="none" w:color="000000" w:sz="4" w:space="0"/>
            </w:tcBorders>
            <w:tcW w:w="448" w:type="dxa"/>
            <w:vAlign w:val="center"/>
            <w:textDirection w:val="lrTb"/>
            <w:noWrap w:val="false"/>
          </w:tcPr>
          <w:p>
            <w:pPr>
              <w:pBdr/>
              <w:spacing/>
              <w:ind/>
              <w:rPr>
                <w:color w:val="000000" w:themeColor="text1"/>
                <w:lang w:val="en-IN"/>
              </w:rPr>
            </w:pPr>
            <w:r>
              <w:rPr>
                <w:color w:val="000000" w:themeColor="text1"/>
                <w:lang w:val="en-IN"/>
              </w:rPr>
              <w:t xml:space="preserve">6</w:t>
            </w:r>
            <w:r>
              <w:rPr>
                <w:color w:val="000000" w:themeColor="text1"/>
                <w:lang w:val="en-IN"/>
              </w:rPr>
            </w:r>
            <w:r>
              <w:rPr>
                <w:color w:val="000000" w:themeColor="text1"/>
                <w:lang w:val="en-IN"/>
              </w:rPr>
            </w:r>
          </w:p>
        </w:tc>
        <w:tc>
          <w:tcPr>
            <w:shd w:val="clear" w:color="auto" w:fill="ffffff"/>
            <w:tcBorders>
              <w:top w:val="none" w:color="000000" w:sz="4" w:space="0"/>
              <w:left w:val="none" w:color="000000" w:sz="4" w:space="0"/>
              <w:bottom w:val="none" w:color="000000" w:sz="4" w:space="0"/>
              <w:right w:val="none" w:color="000000" w:sz="4" w:space="0"/>
            </w:tcBorders>
            <w:tcW w:w="3548" w:type="dxa"/>
            <w:vAlign w:val="center"/>
            <w:textDirection w:val="lrTb"/>
            <w:noWrap w:val="false"/>
          </w:tcPr>
          <w:p>
            <w:pPr>
              <w:pBdr/>
              <w:spacing/>
              <w:ind/>
              <w:rPr>
                <w:color w:val="000000" w:themeColor="text1"/>
                <w:lang w:val="en-IN"/>
              </w:rPr>
            </w:pPr>
            <w:r>
              <w:rPr>
                <w:color w:val="000000" w:themeColor="text1"/>
                <w:lang w:val="en-IN"/>
              </w:rPr>
              <w:t xml:space="preserve">Could your app/software access the camera or microphone and record things without users being aware?</w:t>
            </w:r>
            <w:r>
              <w:rPr>
                <w:color w:val="000000" w:themeColor="text1"/>
                <w:lang w:val="en-IN"/>
              </w:rPr>
            </w:r>
            <w:r>
              <w:rPr>
                <w:color w:val="000000" w:themeColor="text1"/>
                <w:lang w:val="en-IN"/>
              </w:rPr>
            </w:r>
          </w:p>
        </w:tc>
        <w:tc>
          <w:tcPr>
            <w:shd w:val="clear" w:color="auto" w:fill="ffffff"/>
            <w:tcBorders>
              <w:top w:val="none" w:color="000000" w:sz="4" w:space="0"/>
              <w:left w:val="none" w:color="000000" w:sz="4" w:space="0"/>
              <w:bottom w:val="none" w:color="000000" w:sz="4" w:space="0"/>
              <w:right w:val="none" w:color="000000" w:sz="4" w:space="0"/>
            </w:tcBorders>
            <w:tcW w:w="1284" w:type="dxa"/>
            <w:vAlign w:val="center"/>
            <w:textDirection w:val="lrTb"/>
            <w:noWrap w:val="false"/>
          </w:tcPr>
          <w:p>
            <w:pPr>
              <w:pBdr/>
              <w:spacing/>
              <w:ind/>
              <w:rPr>
                <w:color w:val="000000" w:themeColor="text1"/>
                <w:lang w:val="en-IN"/>
              </w:rPr>
            </w:pPr>
            <w:r>
              <w:rPr>
                <w:color w:val="000000" w:themeColor="text1"/>
                <w:lang w:val="en-IN"/>
              </w:rPr>
              <w:t xml:space="preserve">N</w:t>
            </w:r>
            <w:r>
              <w:rPr>
                <w:color w:val="000000" w:themeColor="text1"/>
                <w:lang w:val="en-IN"/>
              </w:rPr>
            </w:r>
            <w:r>
              <w:rPr>
                <w:color w:val="000000" w:themeColor="text1"/>
                <w:lang w:val="en-IN"/>
              </w:rPr>
            </w:r>
          </w:p>
        </w:tc>
        <w:tc>
          <w:tcPr>
            <w:shd w:val="clear" w:color="auto" w:fill="ffffff"/>
            <w:tcBorders>
              <w:top w:val="none" w:color="000000" w:sz="4" w:space="0"/>
              <w:left w:val="none" w:color="000000" w:sz="4" w:space="0"/>
              <w:bottom w:val="none" w:color="000000" w:sz="4" w:space="0"/>
              <w:right w:val="none" w:color="000000" w:sz="4" w:space="0"/>
            </w:tcBorders>
            <w:tcW w:w="1610" w:type="dxa"/>
            <w:vAlign w:val="center"/>
            <w:textDirection w:val="lrTb"/>
            <w:noWrap w:val="false"/>
          </w:tcPr>
          <w:p>
            <w:pPr>
              <w:pBdr/>
              <w:spacing/>
              <w:ind/>
              <w:rPr>
                <w:color w:val="000000" w:themeColor="text1"/>
                <w:lang w:val="en-IN"/>
              </w:rPr>
            </w:pPr>
            <w:r>
              <w:rPr>
                <w:color w:val="000000" w:themeColor="text1"/>
                <w:lang w:val="en-IN"/>
              </w:rPr>
              <w:t xml:space="preserve">N</w:t>
            </w:r>
            <w:r>
              <w:rPr>
                <w:color w:val="000000" w:themeColor="text1"/>
                <w:lang w:val="en-IN"/>
              </w:rPr>
            </w:r>
            <w:r>
              <w:rPr>
                <w:color w:val="000000" w:themeColor="text1"/>
                <w:lang w:val="en-IN"/>
              </w:rPr>
            </w:r>
          </w:p>
        </w:tc>
      </w:tr>
      <w:tr>
        <w:trPr>
          <w:tblCellSpacing w:w="0" w:type="dxa"/>
          <w:trHeight w:val="806"/>
        </w:trPr>
        <w:tc>
          <w:tcPr>
            <w:shd w:val="clear" w:color="auto" w:fill="ffffff"/>
            <w:tcBorders>
              <w:top w:val="none" w:color="000000" w:sz="4" w:space="0"/>
              <w:left w:val="none" w:color="000000" w:sz="4" w:space="0"/>
              <w:bottom w:val="none" w:color="000000" w:sz="4" w:space="0"/>
              <w:right w:val="none" w:color="000000" w:sz="4" w:space="0"/>
            </w:tcBorders>
            <w:tcW w:w="448" w:type="dxa"/>
            <w:vAlign w:val="center"/>
            <w:textDirection w:val="lrTb"/>
            <w:noWrap w:val="false"/>
          </w:tcPr>
          <w:p>
            <w:pPr>
              <w:pBdr/>
              <w:spacing/>
              <w:ind/>
              <w:rPr>
                <w:color w:val="000000" w:themeColor="text1"/>
                <w:lang w:val="en-IN"/>
              </w:rPr>
            </w:pPr>
            <w:r>
              <w:rPr>
                <w:color w:val="000000" w:themeColor="text1"/>
                <w:lang w:val="en-IN"/>
              </w:rPr>
              <w:t xml:space="preserve">7</w:t>
            </w:r>
            <w:r>
              <w:rPr>
                <w:color w:val="000000" w:themeColor="text1"/>
                <w:lang w:val="en-IN"/>
              </w:rPr>
            </w:r>
            <w:r>
              <w:rPr>
                <w:color w:val="000000" w:themeColor="text1"/>
                <w:lang w:val="en-IN"/>
              </w:rPr>
            </w:r>
          </w:p>
        </w:tc>
        <w:tc>
          <w:tcPr>
            <w:shd w:val="clear" w:color="auto" w:fill="ffffff"/>
            <w:tcBorders>
              <w:top w:val="none" w:color="000000" w:sz="4" w:space="0"/>
              <w:left w:val="none" w:color="000000" w:sz="4" w:space="0"/>
              <w:bottom w:val="none" w:color="000000" w:sz="4" w:space="0"/>
              <w:right w:val="none" w:color="000000" w:sz="4" w:space="0"/>
            </w:tcBorders>
            <w:tcW w:w="3548" w:type="dxa"/>
            <w:vAlign w:val="center"/>
            <w:textDirection w:val="lrTb"/>
            <w:noWrap w:val="false"/>
          </w:tcPr>
          <w:p>
            <w:pPr>
              <w:pBdr/>
              <w:spacing/>
              <w:ind/>
              <w:rPr>
                <w:color w:val="000000" w:themeColor="text1"/>
                <w:lang w:val="en-IN"/>
              </w:rPr>
            </w:pPr>
            <w:r>
              <w:rPr>
                <w:color w:val="000000" w:themeColor="text1"/>
                <w:lang w:val="en-IN"/>
              </w:rPr>
              <w:t xml:space="preserve">If someone uses your platform, could they be re-traumatized or have their mental health impacted in some way?</w:t>
            </w:r>
            <w:r>
              <w:rPr>
                <w:color w:val="000000" w:themeColor="text1"/>
                <w:lang w:val="en-IN"/>
              </w:rPr>
            </w:r>
            <w:r>
              <w:rPr>
                <w:color w:val="000000" w:themeColor="text1"/>
                <w:lang w:val="en-IN"/>
              </w:rPr>
            </w:r>
          </w:p>
        </w:tc>
        <w:tc>
          <w:tcPr>
            <w:shd w:val="clear" w:color="auto" w:fill="ffffff"/>
            <w:tcBorders>
              <w:top w:val="none" w:color="000000" w:sz="4" w:space="0"/>
              <w:left w:val="none" w:color="000000" w:sz="4" w:space="0"/>
              <w:bottom w:val="none" w:color="000000" w:sz="4" w:space="0"/>
              <w:right w:val="none" w:color="000000" w:sz="4" w:space="0"/>
            </w:tcBorders>
            <w:tcW w:w="1284" w:type="dxa"/>
            <w:vAlign w:val="center"/>
            <w:textDirection w:val="lrTb"/>
            <w:noWrap w:val="false"/>
          </w:tcPr>
          <w:p>
            <w:pPr>
              <w:pBdr/>
              <w:spacing/>
              <w:ind/>
              <w:rPr>
                <w:color w:val="000000" w:themeColor="text1"/>
                <w:lang w:val="en-IN"/>
              </w:rPr>
            </w:pPr>
            <w:r>
              <w:rPr>
                <w:color w:val="000000" w:themeColor="text1"/>
                <w:lang w:val="en-IN"/>
              </w:rPr>
              <w:t xml:space="preserve">N</w:t>
            </w:r>
            <w:r>
              <w:rPr>
                <w:color w:val="000000" w:themeColor="text1"/>
                <w:lang w:val="en-IN"/>
              </w:rPr>
            </w:r>
            <w:r>
              <w:rPr>
                <w:color w:val="000000" w:themeColor="text1"/>
                <w:lang w:val="en-IN"/>
              </w:rPr>
            </w:r>
          </w:p>
        </w:tc>
        <w:tc>
          <w:tcPr>
            <w:shd w:val="clear" w:color="auto" w:fill="ffffff"/>
            <w:tcBorders>
              <w:top w:val="none" w:color="000000" w:sz="4" w:space="0"/>
              <w:left w:val="none" w:color="000000" w:sz="4" w:space="0"/>
              <w:bottom w:val="none" w:color="000000" w:sz="4" w:space="0"/>
              <w:right w:val="none" w:color="000000" w:sz="4" w:space="0"/>
            </w:tcBorders>
            <w:tcW w:w="1610" w:type="dxa"/>
            <w:vAlign w:val="center"/>
            <w:textDirection w:val="lrTb"/>
            <w:noWrap w:val="false"/>
          </w:tcPr>
          <w:p>
            <w:pPr>
              <w:pBdr/>
              <w:spacing/>
              <w:ind/>
              <w:rPr>
                <w:color w:val="000000" w:themeColor="text1"/>
                <w:lang w:val="en-IN"/>
              </w:rPr>
            </w:pPr>
            <w:r>
              <w:rPr>
                <w:color w:val="000000" w:themeColor="text1"/>
                <w:lang w:val="en-IN"/>
              </w:rPr>
              <w:t xml:space="preserve">N</w:t>
            </w:r>
            <w:r>
              <w:rPr>
                <w:color w:val="000000" w:themeColor="text1"/>
                <w:lang w:val="en-IN"/>
              </w:rPr>
            </w:r>
            <w:r>
              <w:rPr>
                <w:color w:val="000000" w:themeColor="text1"/>
                <w:lang w:val="en-IN"/>
              </w:rPr>
            </w:r>
          </w:p>
        </w:tc>
      </w:tr>
      <w:tr>
        <w:trPr>
          <w:tblCellSpacing w:w="0" w:type="dxa"/>
          <w:trHeight w:val="605"/>
        </w:trPr>
        <w:tc>
          <w:tcPr>
            <w:shd w:val="clear" w:color="auto" w:fill="ffffff"/>
            <w:tcBorders>
              <w:top w:val="none" w:color="000000" w:sz="4" w:space="0"/>
              <w:left w:val="none" w:color="000000" w:sz="4" w:space="0"/>
              <w:bottom w:val="none" w:color="000000" w:sz="4" w:space="0"/>
              <w:right w:val="none" w:color="000000" w:sz="4" w:space="0"/>
            </w:tcBorders>
            <w:tcW w:w="448" w:type="dxa"/>
            <w:vAlign w:val="center"/>
            <w:textDirection w:val="lrTb"/>
            <w:noWrap w:val="false"/>
          </w:tcPr>
          <w:p>
            <w:pPr>
              <w:pBdr/>
              <w:spacing/>
              <w:ind/>
              <w:rPr>
                <w:color w:val="000000" w:themeColor="text1"/>
                <w:lang w:val="en-IN"/>
              </w:rPr>
            </w:pPr>
            <w:r>
              <w:rPr>
                <w:color w:val="000000" w:themeColor="text1"/>
                <w:lang w:val="en-IN"/>
              </w:rPr>
              <w:t xml:space="preserve">8</w:t>
            </w:r>
            <w:r>
              <w:rPr>
                <w:color w:val="000000" w:themeColor="text1"/>
                <w:lang w:val="en-IN"/>
              </w:rPr>
            </w:r>
            <w:r>
              <w:rPr>
                <w:color w:val="000000" w:themeColor="text1"/>
                <w:lang w:val="en-IN"/>
              </w:rPr>
            </w:r>
          </w:p>
        </w:tc>
        <w:tc>
          <w:tcPr>
            <w:shd w:val="clear" w:color="auto" w:fill="ffffff"/>
            <w:tcBorders>
              <w:top w:val="none" w:color="000000" w:sz="4" w:space="0"/>
              <w:left w:val="none" w:color="000000" w:sz="4" w:space="0"/>
              <w:bottom w:val="none" w:color="000000" w:sz="4" w:space="0"/>
              <w:right w:val="none" w:color="000000" w:sz="4" w:space="0"/>
            </w:tcBorders>
            <w:tcW w:w="3548" w:type="dxa"/>
            <w:vAlign w:val="center"/>
            <w:textDirection w:val="lrTb"/>
            <w:noWrap w:val="false"/>
          </w:tcPr>
          <w:p>
            <w:pPr>
              <w:pBdr/>
              <w:spacing/>
              <w:ind/>
              <w:rPr>
                <w:color w:val="000000" w:themeColor="text1"/>
                <w:lang w:val="en-IN"/>
              </w:rPr>
            </w:pPr>
            <w:r>
              <w:rPr>
                <w:color w:val="000000" w:themeColor="text1"/>
                <w:lang w:val="en-IN"/>
              </w:rPr>
              <w:t xml:space="preserve">Could your algorithm promote material that would traumatize or upset individuals?</w:t>
            </w:r>
            <w:r>
              <w:rPr>
                <w:color w:val="000000" w:themeColor="text1"/>
                <w:lang w:val="en-IN"/>
              </w:rPr>
            </w:r>
            <w:r>
              <w:rPr>
                <w:color w:val="000000" w:themeColor="text1"/>
                <w:lang w:val="en-IN"/>
              </w:rPr>
            </w:r>
          </w:p>
        </w:tc>
        <w:tc>
          <w:tcPr>
            <w:shd w:val="clear" w:color="auto" w:fill="ffffff"/>
            <w:tcBorders>
              <w:top w:val="none" w:color="000000" w:sz="4" w:space="0"/>
              <w:left w:val="none" w:color="000000" w:sz="4" w:space="0"/>
              <w:bottom w:val="none" w:color="000000" w:sz="4" w:space="0"/>
              <w:right w:val="none" w:color="000000" w:sz="4" w:space="0"/>
            </w:tcBorders>
            <w:tcW w:w="1284" w:type="dxa"/>
            <w:vAlign w:val="center"/>
            <w:textDirection w:val="lrTb"/>
            <w:noWrap w:val="false"/>
          </w:tcPr>
          <w:p>
            <w:pPr>
              <w:pBdr/>
              <w:spacing/>
              <w:ind/>
              <w:rPr>
                <w:color w:val="000000" w:themeColor="text1"/>
                <w:lang w:val="en-IN"/>
              </w:rPr>
            </w:pPr>
            <w:r>
              <w:rPr>
                <w:color w:val="000000" w:themeColor="text1"/>
                <w:lang w:val="en-IN"/>
              </w:rPr>
              <w:t xml:space="preserve">N</w:t>
            </w:r>
            <w:r>
              <w:rPr>
                <w:color w:val="000000" w:themeColor="text1"/>
                <w:lang w:val="en-IN"/>
              </w:rPr>
            </w:r>
            <w:r>
              <w:rPr>
                <w:color w:val="000000" w:themeColor="text1"/>
                <w:lang w:val="en-IN"/>
              </w:rPr>
            </w:r>
          </w:p>
        </w:tc>
        <w:tc>
          <w:tcPr>
            <w:shd w:val="clear" w:color="auto" w:fill="ffffff"/>
            <w:tcBorders>
              <w:top w:val="none" w:color="000000" w:sz="4" w:space="0"/>
              <w:left w:val="none" w:color="000000" w:sz="4" w:space="0"/>
              <w:bottom w:val="none" w:color="000000" w:sz="4" w:space="0"/>
              <w:right w:val="none" w:color="000000" w:sz="4" w:space="0"/>
            </w:tcBorders>
            <w:tcW w:w="1610" w:type="dxa"/>
            <w:vAlign w:val="center"/>
            <w:textDirection w:val="lrTb"/>
            <w:noWrap w:val="false"/>
          </w:tcPr>
          <w:p>
            <w:pPr>
              <w:pBdr/>
              <w:spacing/>
              <w:ind/>
              <w:rPr>
                <w:color w:val="000000" w:themeColor="text1"/>
                <w:lang w:val="en-IN"/>
              </w:rPr>
            </w:pPr>
            <w:r>
              <w:rPr>
                <w:color w:val="000000" w:themeColor="text1"/>
                <w:lang w:val="en-IN"/>
              </w:rPr>
              <w:t xml:space="preserve">N</w:t>
            </w:r>
            <w:r>
              <w:rPr>
                <w:color w:val="000000" w:themeColor="text1"/>
                <w:lang w:val="en-IN"/>
              </w:rPr>
            </w:r>
            <w:r>
              <w:rPr>
                <w:color w:val="000000" w:themeColor="text1"/>
                <w:lang w:val="en-IN"/>
              </w:rPr>
            </w:r>
          </w:p>
        </w:tc>
      </w:tr>
      <w:tr>
        <w:trPr>
          <w:tblCellSpacing w:w="0" w:type="dxa"/>
          <w:trHeight w:val="605"/>
        </w:trPr>
        <w:tc>
          <w:tcPr>
            <w:shd w:val="clear" w:color="auto" w:fill="ffffff"/>
            <w:tcBorders>
              <w:top w:val="none" w:color="000000" w:sz="4" w:space="0"/>
              <w:left w:val="none" w:color="000000" w:sz="4" w:space="0"/>
              <w:bottom w:val="none" w:color="000000" w:sz="4" w:space="0"/>
              <w:right w:val="none" w:color="000000" w:sz="4" w:space="0"/>
            </w:tcBorders>
            <w:tcW w:w="448" w:type="dxa"/>
            <w:vAlign w:val="center"/>
            <w:textDirection w:val="lrTb"/>
            <w:noWrap w:val="false"/>
          </w:tcPr>
          <w:p>
            <w:pPr>
              <w:pBdr/>
              <w:spacing/>
              <w:ind/>
              <w:rPr>
                <w:color w:val="000000" w:themeColor="text1"/>
                <w:lang w:val="en-IN"/>
              </w:rPr>
            </w:pPr>
            <w:r>
              <w:rPr>
                <w:color w:val="000000" w:themeColor="text1"/>
                <w:lang w:val="en-IN"/>
              </w:rPr>
              <w:t xml:space="preserve">9</w:t>
            </w:r>
            <w:r>
              <w:rPr>
                <w:color w:val="000000" w:themeColor="text1"/>
                <w:lang w:val="en-IN"/>
              </w:rPr>
            </w:r>
            <w:r>
              <w:rPr>
                <w:color w:val="000000" w:themeColor="text1"/>
                <w:lang w:val="en-IN"/>
              </w:rPr>
            </w:r>
          </w:p>
        </w:tc>
        <w:tc>
          <w:tcPr>
            <w:shd w:val="clear" w:color="auto" w:fill="ffffff"/>
            <w:tcBorders>
              <w:top w:val="none" w:color="000000" w:sz="4" w:space="0"/>
              <w:left w:val="none" w:color="000000" w:sz="4" w:space="0"/>
              <w:bottom w:val="none" w:color="000000" w:sz="4" w:space="0"/>
              <w:right w:val="none" w:color="000000" w:sz="4" w:space="0"/>
            </w:tcBorders>
            <w:tcW w:w="3548" w:type="dxa"/>
            <w:vAlign w:val="center"/>
            <w:textDirection w:val="lrTb"/>
            <w:noWrap w:val="false"/>
          </w:tcPr>
          <w:p>
            <w:pPr>
              <w:pBdr/>
              <w:spacing/>
              <w:ind/>
              <w:rPr>
                <w:color w:val="000000" w:themeColor="text1"/>
                <w:lang w:val="en-IN"/>
              </w:rPr>
            </w:pPr>
            <w:r>
              <w:rPr>
                <w:color w:val="000000" w:themeColor="text1"/>
                <w:lang w:val="en-IN"/>
              </w:rPr>
              <w:t xml:space="preserve">Would your users be upset if the data you collect was given to someone else?</w:t>
            </w:r>
            <w:r>
              <w:rPr>
                <w:color w:val="000000" w:themeColor="text1"/>
                <w:lang w:val="en-IN"/>
              </w:rPr>
            </w:r>
            <w:r>
              <w:rPr>
                <w:color w:val="000000" w:themeColor="text1"/>
                <w:lang w:val="en-IN"/>
              </w:rPr>
            </w:r>
          </w:p>
        </w:tc>
        <w:tc>
          <w:tcPr>
            <w:shd w:val="clear" w:color="auto" w:fill="ffffff"/>
            <w:tcBorders>
              <w:top w:val="none" w:color="000000" w:sz="4" w:space="0"/>
              <w:left w:val="none" w:color="000000" w:sz="4" w:space="0"/>
              <w:bottom w:val="none" w:color="000000" w:sz="4" w:space="0"/>
              <w:right w:val="none" w:color="000000" w:sz="4" w:space="0"/>
            </w:tcBorders>
            <w:tcW w:w="1284" w:type="dxa"/>
            <w:vAlign w:val="center"/>
            <w:textDirection w:val="lrTb"/>
            <w:noWrap w:val="false"/>
          </w:tcPr>
          <w:p>
            <w:pPr>
              <w:pBdr/>
              <w:spacing/>
              <w:ind/>
              <w:rPr>
                <w:color w:val="000000" w:themeColor="text1"/>
                <w:lang w:val="en-IN"/>
              </w:rPr>
            </w:pPr>
            <w:r>
              <w:rPr>
                <w:color w:val="000000" w:themeColor="text1"/>
                <w:lang w:val="en-IN"/>
              </w:rPr>
              <w:t xml:space="preserve">N</w:t>
            </w:r>
            <w:r>
              <w:rPr>
                <w:color w:val="000000" w:themeColor="text1"/>
                <w:lang w:val="en-IN"/>
              </w:rPr>
            </w:r>
            <w:r>
              <w:rPr>
                <w:color w:val="000000" w:themeColor="text1"/>
                <w:lang w:val="en-IN"/>
              </w:rPr>
            </w:r>
          </w:p>
        </w:tc>
        <w:tc>
          <w:tcPr>
            <w:shd w:val="clear" w:color="auto" w:fill="ffffff"/>
            <w:tcBorders>
              <w:top w:val="none" w:color="000000" w:sz="4" w:space="0"/>
              <w:left w:val="none" w:color="000000" w:sz="4" w:space="0"/>
              <w:bottom w:val="none" w:color="000000" w:sz="4" w:space="0"/>
              <w:right w:val="none" w:color="000000" w:sz="4" w:space="0"/>
            </w:tcBorders>
            <w:tcW w:w="1610" w:type="dxa"/>
            <w:vAlign w:val="center"/>
            <w:textDirection w:val="lrTb"/>
            <w:noWrap w:val="false"/>
          </w:tcPr>
          <w:p>
            <w:pPr>
              <w:pBdr/>
              <w:spacing/>
              <w:ind/>
              <w:rPr>
                <w:color w:val="000000" w:themeColor="text1"/>
                <w:lang w:val="en-IN"/>
              </w:rPr>
            </w:pPr>
            <w:r>
              <w:rPr>
                <w:color w:val="000000" w:themeColor="text1"/>
                <w:lang w:val="en-IN"/>
              </w:rPr>
              <w:t xml:space="preserve">N</w:t>
            </w:r>
            <w:r>
              <w:rPr>
                <w:color w:val="000000" w:themeColor="text1"/>
                <w:lang w:val="en-IN"/>
              </w:rPr>
            </w:r>
            <w:r>
              <w:rPr>
                <w:color w:val="000000" w:themeColor="text1"/>
                <w:lang w:val="en-IN"/>
              </w:rPr>
            </w:r>
          </w:p>
        </w:tc>
      </w:tr>
      <w:tr>
        <w:trPr>
          <w:tblCellSpacing w:w="0" w:type="dxa"/>
          <w:trHeight w:val="605"/>
        </w:trPr>
        <w:tc>
          <w:tcPr>
            <w:shd w:val="clear" w:color="auto" w:fill="ffffff"/>
            <w:tcBorders>
              <w:top w:val="none" w:color="000000" w:sz="4" w:space="0"/>
              <w:left w:val="none" w:color="000000" w:sz="4" w:space="0"/>
              <w:bottom w:val="none" w:color="000000" w:sz="4" w:space="0"/>
              <w:right w:val="none" w:color="000000" w:sz="4" w:space="0"/>
            </w:tcBorders>
            <w:tcW w:w="448" w:type="dxa"/>
            <w:vAlign w:val="center"/>
            <w:textDirection w:val="lrTb"/>
            <w:noWrap w:val="false"/>
          </w:tcPr>
          <w:p>
            <w:pPr>
              <w:pBdr/>
              <w:spacing/>
              <w:ind/>
              <w:rPr>
                <w:color w:val="000000" w:themeColor="text1"/>
                <w:lang w:val="en-IN"/>
              </w:rPr>
            </w:pPr>
            <w:r>
              <w:rPr>
                <w:color w:val="000000" w:themeColor="text1"/>
                <w:lang w:val="en-IN"/>
              </w:rPr>
              <w:t xml:space="preserve">10</w:t>
            </w:r>
            <w:r>
              <w:rPr>
                <w:color w:val="000000" w:themeColor="text1"/>
                <w:lang w:val="en-IN"/>
              </w:rPr>
            </w:r>
            <w:r>
              <w:rPr>
                <w:color w:val="000000" w:themeColor="text1"/>
                <w:lang w:val="en-IN"/>
              </w:rPr>
            </w:r>
          </w:p>
        </w:tc>
        <w:tc>
          <w:tcPr>
            <w:shd w:val="clear" w:color="auto" w:fill="ffffff"/>
            <w:tcBorders>
              <w:top w:val="none" w:color="000000" w:sz="4" w:space="0"/>
              <w:left w:val="none" w:color="000000" w:sz="4" w:space="0"/>
              <w:bottom w:val="none" w:color="000000" w:sz="4" w:space="0"/>
              <w:right w:val="none" w:color="000000" w:sz="4" w:space="0"/>
            </w:tcBorders>
            <w:tcW w:w="3548" w:type="dxa"/>
            <w:vAlign w:val="center"/>
            <w:textDirection w:val="lrTb"/>
            <w:noWrap w:val="false"/>
          </w:tcPr>
          <w:p>
            <w:pPr>
              <w:pBdr/>
              <w:spacing/>
              <w:ind/>
              <w:rPr>
                <w:color w:val="000000" w:themeColor="text1"/>
                <w:lang w:val="en-IN"/>
              </w:rPr>
            </w:pPr>
            <w:r>
              <w:rPr>
                <w:color w:val="000000" w:themeColor="text1"/>
                <w:lang w:val="en-IN"/>
              </w:rPr>
              <w:t xml:space="preserve">Could a data leak potentially lead to identity theft?</w:t>
            </w:r>
            <w:r>
              <w:rPr>
                <w:color w:val="000000" w:themeColor="text1"/>
                <w:lang w:val="en-IN"/>
              </w:rPr>
            </w:r>
            <w:r>
              <w:rPr>
                <w:color w:val="000000" w:themeColor="text1"/>
                <w:lang w:val="en-IN"/>
              </w:rPr>
            </w:r>
          </w:p>
        </w:tc>
        <w:tc>
          <w:tcPr>
            <w:shd w:val="clear" w:color="auto" w:fill="ffffff"/>
            <w:tcBorders>
              <w:top w:val="none" w:color="000000" w:sz="4" w:space="0"/>
              <w:left w:val="none" w:color="000000" w:sz="4" w:space="0"/>
              <w:bottom w:val="none" w:color="000000" w:sz="4" w:space="0"/>
              <w:right w:val="none" w:color="000000" w:sz="4" w:space="0"/>
            </w:tcBorders>
            <w:tcW w:w="1284" w:type="dxa"/>
            <w:vAlign w:val="center"/>
            <w:textDirection w:val="lrTb"/>
            <w:noWrap w:val="false"/>
          </w:tcPr>
          <w:p>
            <w:pPr>
              <w:pBdr/>
              <w:spacing/>
              <w:ind/>
              <w:rPr>
                <w:color w:val="000000" w:themeColor="text1"/>
                <w:lang w:val="en-IN"/>
              </w:rPr>
            </w:pPr>
            <w:r>
              <w:rPr>
                <w:color w:val="000000" w:themeColor="text1"/>
                <w:lang w:val="en-IN"/>
              </w:rPr>
              <w:t xml:space="preserve">N</w:t>
            </w:r>
            <w:r>
              <w:rPr>
                <w:color w:val="000000" w:themeColor="text1"/>
                <w:lang w:val="en-IN"/>
              </w:rPr>
            </w:r>
            <w:r>
              <w:rPr>
                <w:color w:val="000000" w:themeColor="text1"/>
                <w:lang w:val="en-IN"/>
              </w:rPr>
            </w:r>
          </w:p>
        </w:tc>
        <w:tc>
          <w:tcPr>
            <w:shd w:val="clear" w:color="auto" w:fill="ffffff"/>
            <w:tcBorders>
              <w:top w:val="none" w:color="000000" w:sz="4" w:space="0"/>
              <w:left w:val="none" w:color="000000" w:sz="4" w:space="0"/>
              <w:bottom w:val="none" w:color="000000" w:sz="4" w:space="0"/>
              <w:right w:val="none" w:color="000000" w:sz="4" w:space="0"/>
            </w:tcBorders>
            <w:tcW w:w="1610" w:type="dxa"/>
            <w:vAlign w:val="center"/>
            <w:textDirection w:val="lrTb"/>
            <w:noWrap w:val="false"/>
          </w:tcPr>
          <w:p>
            <w:pPr>
              <w:pBdr/>
              <w:spacing/>
              <w:ind/>
              <w:rPr>
                <w:color w:val="000000" w:themeColor="text1"/>
                <w:lang w:val="en-IN"/>
              </w:rPr>
            </w:pPr>
            <w:r>
              <w:rPr>
                <w:color w:val="000000" w:themeColor="text1"/>
                <w:lang w:val="en-IN"/>
              </w:rPr>
              <w:t xml:space="preserve">N</w:t>
            </w:r>
            <w:r>
              <w:rPr>
                <w:color w:val="000000" w:themeColor="text1"/>
                <w:lang w:val="en-IN"/>
              </w:rPr>
            </w:r>
            <w:r>
              <w:rPr>
                <w:color w:val="000000" w:themeColor="text1"/>
                <w:lang w:val="en-IN"/>
              </w:rPr>
            </w:r>
          </w:p>
        </w:tc>
      </w:tr>
      <w:tr>
        <w:trPr>
          <w:tblCellSpacing w:w="0" w:type="dxa"/>
          <w:trHeight w:val="806"/>
        </w:trPr>
        <w:tc>
          <w:tcPr>
            <w:shd w:val="clear" w:color="auto" w:fill="ffffff"/>
            <w:tcBorders>
              <w:top w:val="none" w:color="000000" w:sz="4" w:space="0"/>
              <w:left w:val="none" w:color="000000" w:sz="4" w:space="0"/>
              <w:bottom w:val="none" w:color="000000" w:sz="4" w:space="0"/>
              <w:right w:val="none" w:color="000000" w:sz="4" w:space="0"/>
            </w:tcBorders>
            <w:tcW w:w="448" w:type="dxa"/>
            <w:vAlign w:val="center"/>
            <w:textDirection w:val="lrTb"/>
            <w:noWrap w:val="false"/>
          </w:tcPr>
          <w:p>
            <w:pPr>
              <w:pBdr/>
              <w:spacing/>
              <w:ind/>
              <w:rPr>
                <w:color w:val="000000" w:themeColor="text1"/>
                <w:lang w:val="en-IN"/>
              </w:rPr>
            </w:pPr>
            <w:r>
              <w:rPr>
                <w:color w:val="000000" w:themeColor="text1"/>
                <w:lang w:val="en-IN"/>
              </w:rPr>
              <w:t xml:space="preserve">11</w:t>
            </w:r>
            <w:r>
              <w:rPr>
                <w:color w:val="000000" w:themeColor="text1"/>
                <w:lang w:val="en-IN"/>
              </w:rPr>
            </w:r>
            <w:r>
              <w:rPr>
                <w:color w:val="000000" w:themeColor="text1"/>
                <w:lang w:val="en-IN"/>
              </w:rPr>
            </w:r>
          </w:p>
        </w:tc>
        <w:tc>
          <w:tcPr>
            <w:shd w:val="clear" w:color="auto" w:fill="ffffff"/>
            <w:tcBorders>
              <w:top w:val="none" w:color="000000" w:sz="4" w:space="0"/>
              <w:left w:val="none" w:color="000000" w:sz="4" w:space="0"/>
              <w:bottom w:val="none" w:color="000000" w:sz="4" w:space="0"/>
              <w:right w:val="none" w:color="000000" w:sz="4" w:space="0"/>
            </w:tcBorders>
            <w:tcW w:w="3548" w:type="dxa"/>
            <w:vAlign w:val="center"/>
            <w:textDirection w:val="lrTb"/>
            <w:noWrap w:val="false"/>
          </w:tcPr>
          <w:p>
            <w:pPr>
              <w:pBdr/>
              <w:spacing/>
              <w:ind/>
              <w:rPr>
                <w:color w:val="000000" w:themeColor="text1"/>
                <w:lang w:val="en-IN"/>
              </w:rPr>
            </w:pPr>
            <w:r>
              <w:rPr>
                <w:color w:val="000000" w:themeColor="text1"/>
                <w:lang w:val="en-IN"/>
              </w:rPr>
              <w:t xml:space="preserve">If your site was hacked, would users of that product potentially lose their job, spouse, or family?</w:t>
            </w:r>
            <w:r>
              <w:rPr>
                <w:color w:val="000000" w:themeColor="text1"/>
                <w:lang w:val="en-IN"/>
              </w:rPr>
            </w:r>
            <w:r>
              <w:rPr>
                <w:color w:val="000000" w:themeColor="text1"/>
                <w:lang w:val="en-IN"/>
              </w:rPr>
            </w:r>
          </w:p>
        </w:tc>
        <w:tc>
          <w:tcPr>
            <w:shd w:val="clear" w:color="auto" w:fill="ffffff"/>
            <w:tcBorders>
              <w:top w:val="none" w:color="000000" w:sz="4" w:space="0"/>
              <w:left w:val="none" w:color="000000" w:sz="4" w:space="0"/>
              <w:bottom w:val="none" w:color="000000" w:sz="4" w:space="0"/>
              <w:right w:val="none" w:color="000000" w:sz="4" w:space="0"/>
            </w:tcBorders>
            <w:tcW w:w="1284" w:type="dxa"/>
            <w:vAlign w:val="center"/>
            <w:textDirection w:val="lrTb"/>
            <w:noWrap w:val="false"/>
          </w:tcPr>
          <w:p>
            <w:pPr>
              <w:pBdr/>
              <w:spacing/>
              <w:ind/>
              <w:rPr>
                <w:color w:val="000000" w:themeColor="text1"/>
                <w:lang w:val="en-IN"/>
              </w:rPr>
            </w:pPr>
            <w:r>
              <w:rPr>
                <w:color w:val="000000" w:themeColor="text1"/>
                <w:lang w:val="en-IN"/>
              </w:rPr>
              <w:t xml:space="preserve">N</w:t>
            </w:r>
            <w:r>
              <w:rPr>
                <w:color w:val="000000" w:themeColor="text1"/>
                <w:lang w:val="en-IN"/>
              </w:rPr>
            </w:r>
            <w:r>
              <w:rPr>
                <w:color w:val="000000" w:themeColor="text1"/>
                <w:lang w:val="en-IN"/>
              </w:rPr>
            </w:r>
          </w:p>
        </w:tc>
        <w:tc>
          <w:tcPr>
            <w:shd w:val="clear" w:color="auto" w:fill="ffffff"/>
            <w:tcBorders>
              <w:top w:val="none" w:color="000000" w:sz="4" w:space="0"/>
              <w:left w:val="none" w:color="000000" w:sz="4" w:space="0"/>
              <w:bottom w:val="none" w:color="000000" w:sz="4" w:space="0"/>
              <w:right w:val="none" w:color="000000" w:sz="4" w:space="0"/>
            </w:tcBorders>
            <w:tcW w:w="1610" w:type="dxa"/>
            <w:vAlign w:val="center"/>
            <w:textDirection w:val="lrTb"/>
            <w:noWrap w:val="false"/>
          </w:tcPr>
          <w:p>
            <w:pPr>
              <w:pBdr/>
              <w:spacing/>
              <w:ind/>
              <w:rPr>
                <w:color w:val="000000" w:themeColor="text1"/>
                <w:lang w:val="en-IN"/>
              </w:rPr>
            </w:pPr>
            <w:r>
              <w:rPr>
                <w:color w:val="000000" w:themeColor="text1"/>
                <w:lang w:val="en-IN"/>
              </w:rPr>
              <w:t xml:space="preserve">N</w:t>
            </w:r>
            <w:r>
              <w:rPr>
                <w:color w:val="000000" w:themeColor="text1"/>
                <w:lang w:val="en-IN"/>
              </w:rPr>
            </w:r>
            <w:r>
              <w:rPr>
                <w:color w:val="000000" w:themeColor="text1"/>
                <w:lang w:val="en-IN"/>
              </w:rPr>
            </w:r>
          </w:p>
        </w:tc>
      </w:tr>
      <w:tr>
        <w:trPr>
          <w:tblCellSpacing w:w="0" w:type="dxa"/>
          <w:trHeight w:val="537"/>
        </w:trPr>
        <w:tc>
          <w:tcPr>
            <w:shd w:val="clear" w:color="auto" w:fill="ffffff"/>
            <w:tcBorders>
              <w:top w:val="none" w:color="000000" w:sz="4" w:space="0"/>
              <w:left w:val="none" w:color="000000" w:sz="4" w:space="0"/>
              <w:bottom w:val="none" w:color="000000" w:sz="4" w:space="0"/>
              <w:right w:val="none" w:color="000000" w:sz="4" w:space="0"/>
            </w:tcBorders>
            <w:tcW w:w="448" w:type="dxa"/>
            <w:vAlign w:val="center"/>
            <w:textDirection w:val="lrTb"/>
            <w:noWrap w:val="false"/>
          </w:tcPr>
          <w:p>
            <w:pPr>
              <w:pBdr/>
              <w:spacing/>
              <w:ind/>
              <w:rPr>
                <w:color w:val="000000" w:themeColor="text1"/>
                <w:lang w:val="en-IN"/>
              </w:rPr>
            </w:pPr>
            <w:r>
              <w:rPr>
                <w:color w:val="000000" w:themeColor="text1"/>
                <w:lang w:val="en-IN"/>
              </w:rPr>
              <w:t xml:space="preserve">12</w:t>
            </w:r>
            <w:r>
              <w:rPr>
                <w:color w:val="000000" w:themeColor="text1"/>
                <w:lang w:val="en-IN"/>
              </w:rPr>
            </w:r>
            <w:r>
              <w:rPr>
                <w:color w:val="000000" w:themeColor="text1"/>
                <w:lang w:val="en-IN"/>
              </w:rPr>
            </w:r>
          </w:p>
        </w:tc>
        <w:tc>
          <w:tcPr>
            <w:shd w:val="clear" w:color="auto" w:fill="ffffff"/>
            <w:tcBorders>
              <w:top w:val="none" w:color="000000" w:sz="4" w:space="0"/>
              <w:left w:val="none" w:color="000000" w:sz="4" w:space="0"/>
              <w:bottom w:val="none" w:color="000000" w:sz="4" w:space="0"/>
              <w:right w:val="none" w:color="000000" w:sz="4" w:space="0"/>
            </w:tcBorders>
            <w:tcW w:w="3548" w:type="dxa"/>
            <w:vAlign w:val="center"/>
            <w:textDirection w:val="lrTb"/>
            <w:noWrap w:val="false"/>
          </w:tcPr>
          <w:p>
            <w:pPr>
              <w:pBdr/>
              <w:spacing/>
              <w:ind/>
              <w:rPr>
                <w:color w:val="000000" w:themeColor="text1"/>
                <w:lang w:val="en-IN"/>
              </w:rPr>
            </w:pPr>
            <w:r>
              <w:rPr>
                <w:color w:val="000000" w:themeColor="text1"/>
                <w:lang w:val="en-IN"/>
              </w:rPr>
              <w:t xml:space="preserve">Should there be an age limitation on your product?</w:t>
            </w:r>
            <w:r>
              <w:rPr>
                <w:color w:val="000000" w:themeColor="text1"/>
                <w:lang w:val="en-IN"/>
              </w:rPr>
            </w:r>
            <w:r>
              <w:rPr>
                <w:color w:val="000000" w:themeColor="text1"/>
                <w:lang w:val="en-IN"/>
              </w:rPr>
            </w:r>
          </w:p>
        </w:tc>
        <w:tc>
          <w:tcPr>
            <w:shd w:val="clear" w:color="auto" w:fill="ffffff"/>
            <w:tcBorders>
              <w:top w:val="none" w:color="000000" w:sz="4" w:space="0"/>
              <w:left w:val="none" w:color="000000" w:sz="4" w:space="0"/>
              <w:bottom w:val="none" w:color="000000" w:sz="4" w:space="0"/>
              <w:right w:val="none" w:color="000000" w:sz="4" w:space="0"/>
            </w:tcBorders>
            <w:tcW w:w="1284" w:type="dxa"/>
            <w:vAlign w:val="center"/>
            <w:textDirection w:val="lrTb"/>
            <w:noWrap w:val="false"/>
          </w:tcPr>
          <w:p>
            <w:pPr>
              <w:pBdr/>
              <w:spacing/>
              <w:ind/>
              <w:rPr>
                <w:color w:val="000000" w:themeColor="text1"/>
                <w:lang w:val="en-IN"/>
              </w:rPr>
            </w:pPr>
            <w:r>
              <w:rPr>
                <w:color w:val="000000" w:themeColor="text1"/>
                <w:lang w:val="en-IN"/>
              </w:rPr>
              <w:t xml:space="preserve">N</w:t>
            </w:r>
            <w:r>
              <w:rPr>
                <w:color w:val="000000" w:themeColor="text1"/>
                <w:lang w:val="en-IN"/>
              </w:rPr>
            </w:r>
            <w:r>
              <w:rPr>
                <w:color w:val="000000" w:themeColor="text1"/>
                <w:lang w:val="en-IN"/>
              </w:rPr>
            </w:r>
          </w:p>
        </w:tc>
        <w:tc>
          <w:tcPr>
            <w:shd w:val="clear" w:color="auto" w:fill="ffffff"/>
            <w:tcBorders>
              <w:top w:val="none" w:color="000000" w:sz="4" w:space="0"/>
              <w:left w:val="none" w:color="000000" w:sz="4" w:space="0"/>
              <w:bottom w:val="none" w:color="000000" w:sz="4" w:space="0"/>
              <w:right w:val="none" w:color="000000" w:sz="4" w:space="0"/>
            </w:tcBorders>
            <w:tcW w:w="1610" w:type="dxa"/>
            <w:vAlign w:val="center"/>
            <w:textDirection w:val="lrTb"/>
            <w:noWrap w:val="false"/>
          </w:tcPr>
          <w:p>
            <w:pPr>
              <w:pBdr/>
              <w:spacing/>
              <w:ind/>
              <w:rPr>
                <w:color w:val="000000" w:themeColor="text1"/>
                <w:lang w:val="en-IN"/>
              </w:rPr>
            </w:pPr>
            <w:r>
              <w:rPr>
                <w:color w:val="000000" w:themeColor="text1"/>
                <w:lang w:val="en-IN"/>
              </w:rPr>
              <w:t xml:space="preserve">N</w:t>
            </w:r>
            <w:r>
              <w:rPr>
                <w:color w:val="000000" w:themeColor="text1"/>
                <w:lang w:val="en-IN"/>
              </w:rPr>
            </w:r>
            <w:r>
              <w:rPr>
                <w:color w:val="000000" w:themeColor="text1"/>
                <w:lang w:val="en-IN"/>
              </w:rPr>
            </w:r>
          </w:p>
        </w:tc>
      </w:tr>
      <w:tr>
        <w:trPr>
          <w:tblCellSpacing w:w="0" w:type="dxa"/>
          <w:trHeight w:val="806"/>
        </w:trPr>
        <w:tc>
          <w:tcPr>
            <w:shd w:val="clear" w:color="auto" w:fill="ffffff"/>
            <w:tcBorders>
              <w:top w:val="none" w:color="000000" w:sz="4" w:space="0"/>
              <w:left w:val="none" w:color="000000" w:sz="4" w:space="0"/>
              <w:bottom w:val="none" w:color="000000" w:sz="4" w:space="0"/>
              <w:right w:val="none" w:color="000000" w:sz="4" w:space="0"/>
            </w:tcBorders>
            <w:tcW w:w="448" w:type="dxa"/>
            <w:vAlign w:val="center"/>
            <w:textDirection w:val="lrTb"/>
            <w:noWrap w:val="false"/>
          </w:tcPr>
          <w:p>
            <w:pPr>
              <w:pBdr/>
              <w:spacing/>
              <w:ind/>
              <w:rPr>
                <w:color w:val="000000" w:themeColor="text1"/>
                <w:lang w:val="en-IN"/>
              </w:rPr>
            </w:pPr>
            <w:r>
              <w:rPr>
                <w:color w:val="000000" w:themeColor="text1"/>
                <w:lang w:val="en-IN"/>
              </w:rPr>
              <w:t xml:space="preserve">13</w:t>
            </w:r>
            <w:r>
              <w:rPr>
                <w:color w:val="000000" w:themeColor="text1"/>
                <w:lang w:val="en-IN"/>
              </w:rPr>
            </w:r>
            <w:r>
              <w:rPr>
                <w:color w:val="000000" w:themeColor="text1"/>
                <w:lang w:val="en-IN"/>
              </w:rPr>
            </w:r>
          </w:p>
        </w:tc>
        <w:tc>
          <w:tcPr>
            <w:shd w:val="clear" w:color="auto" w:fill="ffffff"/>
            <w:tcBorders>
              <w:top w:val="none" w:color="000000" w:sz="4" w:space="0"/>
              <w:left w:val="none" w:color="000000" w:sz="4" w:space="0"/>
              <w:bottom w:val="none" w:color="000000" w:sz="4" w:space="0"/>
              <w:right w:val="none" w:color="000000" w:sz="4" w:space="0"/>
            </w:tcBorders>
            <w:tcW w:w="3548" w:type="dxa"/>
            <w:vAlign w:val="center"/>
            <w:textDirection w:val="lrTb"/>
            <w:noWrap w:val="false"/>
          </w:tcPr>
          <w:p>
            <w:pPr>
              <w:pBdr/>
              <w:spacing/>
              <w:ind/>
              <w:rPr>
                <w:color w:val="000000" w:themeColor="text1"/>
                <w:lang w:val="en-IN"/>
              </w:rPr>
            </w:pPr>
            <w:r>
              <w:rPr>
                <w:color w:val="000000" w:themeColor="text1"/>
                <w:lang w:val="en-IN"/>
              </w:rPr>
              <w:t xml:space="preserve">Could someone use your product to find, contact, and potentially commit elder abuse?</w:t>
            </w:r>
            <w:r>
              <w:rPr>
                <w:color w:val="000000" w:themeColor="text1"/>
                <w:lang w:val="en-IN"/>
              </w:rPr>
            </w:r>
            <w:r>
              <w:rPr>
                <w:color w:val="000000" w:themeColor="text1"/>
                <w:lang w:val="en-IN"/>
              </w:rPr>
            </w:r>
          </w:p>
        </w:tc>
        <w:tc>
          <w:tcPr>
            <w:shd w:val="clear" w:color="auto" w:fill="ffffff"/>
            <w:tcBorders>
              <w:top w:val="none" w:color="000000" w:sz="4" w:space="0"/>
              <w:left w:val="none" w:color="000000" w:sz="4" w:space="0"/>
              <w:bottom w:val="none" w:color="000000" w:sz="4" w:space="0"/>
              <w:right w:val="none" w:color="000000" w:sz="4" w:space="0"/>
            </w:tcBorders>
            <w:tcW w:w="1284" w:type="dxa"/>
            <w:vAlign w:val="center"/>
            <w:textDirection w:val="lrTb"/>
            <w:noWrap w:val="false"/>
          </w:tcPr>
          <w:p>
            <w:pPr>
              <w:pBdr/>
              <w:spacing/>
              <w:ind/>
              <w:rPr>
                <w:color w:val="000000" w:themeColor="text1"/>
                <w:lang w:val="en-IN"/>
              </w:rPr>
            </w:pPr>
            <w:r>
              <w:rPr>
                <w:color w:val="000000" w:themeColor="text1"/>
                <w:lang w:val="en-IN"/>
              </w:rPr>
              <w:t xml:space="preserve">N</w:t>
            </w:r>
            <w:r>
              <w:rPr>
                <w:color w:val="000000" w:themeColor="text1"/>
                <w:lang w:val="en-IN"/>
              </w:rPr>
            </w:r>
            <w:r>
              <w:rPr>
                <w:color w:val="000000" w:themeColor="text1"/>
                <w:lang w:val="en-IN"/>
              </w:rPr>
            </w:r>
          </w:p>
        </w:tc>
        <w:tc>
          <w:tcPr>
            <w:shd w:val="clear" w:color="auto" w:fill="ffffff"/>
            <w:tcBorders>
              <w:top w:val="none" w:color="000000" w:sz="4" w:space="0"/>
              <w:left w:val="none" w:color="000000" w:sz="4" w:space="0"/>
              <w:bottom w:val="none" w:color="000000" w:sz="4" w:space="0"/>
              <w:right w:val="none" w:color="000000" w:sz="4" w:space="0"/>
            </w:tcBorders>
            <w:tcW w:w="1610" w:type="dxa"/>
            <w:vAlign w:val="center"/>
            <w:textDirection w:val="lrTb"/>
            <w:noWrap w:val="false"/>
          </w:tcPr>
          <w:p>
            <w:pPr>
              <w:pBdr/>
              <w:spacing/>
              <w:ind/>
              <w:rPr>
                <w:color w:val="000000" w:themeColor="text1"/>
                <w:lang w:val="en-IN"/>
              </w:rPr>
            </w:pPr>
            <w:r>
              <w:rPr>
                <w:color w:val="000000" w:themeColor="text1"/>
                <w:lang w:val="en-IN"/>
              </w:rPr>
              <w:t xml:space="preserve">N</w:t>
            </w:r>
            <w:r>
              <w:rPr>
                <w:color w:val="000000" w:themeColor="text1"/>
                <w:lang w:val="en-IN"/>
              </w:rPr>
            </w:r>
            <w:r>
              <w:rPr>
                <w:color w:val="000000" w:themeColor="text1"/>
                <w:lang w:val="en-IN"/>
              </w:rPr>
            </w:r>
          </w:p>
        </w:tc>
      </w:tr>
      <w:tr>
        <w:trPr>
          <w:tblCellSpacing w:w="0" w:type="dxa"/>
          <w:trHeight w:val="537"/>
        </w:trPr>
        <w:tc>
          <w:tcPr>
            <w:shd w:val="clear" w:color="auto" w:fill="ffffff"/>
            <w:tcBorders>
              <w:top w:val="none" w:color="000000" w:sz="4" w:space="0"/>
              <w:left w:val="none" w:color="000000" w:sz="4" w:space="0"/>
              <w:bottom w:val="none" w:color="000000" w:sz="4" w:space="0"/>
              <w:right w:val="none" w:color="000000" w:sz="4" w:space="0"/>
            </w:tcBorders>
            <w:tcW w:w="448" w:type="dxa"/>
            <w:vAlign w:val="center"/>
            <w:textDirection w:val="lrTb"/>
            <w:noWrap w:val="false"/>
          </w:tcPr>
          <w:p>
            <w:pPr>
              <w:pBdr/>
              <w:spacing/>
              <w:ind/>
              <w:rPr>
                <w:color w:val="000000" w:themeColor="text1"/>
                <w:lang w:val="en-IN"/>
              </w:rPr>
            </w:pPr>
            <w:r>
              <w:rPr>
                <w:color w:val="000000" w:themeColor="text1"/>
                <w:lang w:val="en-IN"/>
              </w:rPr>
              <w:t xml:space="preserve">14</w:t>
            </w:r>
            <w:r>
              <w:rPr>
                <w:color w:val="000000" w:themeColor="text1"/>
                <w:lang w:val="en-IN"/>
              </w:rPr>
            </w:r>
            <w:r>
              <w:rPr>
                <w:color w:val="000000" w:themeColor="text1"/>
                <w:lang w:val="en-IN"/>
              </w:rPr>
            </w:r>
          </w:p>
        </w:tc>
        <w:tc>
          <w:tcPr>
            <w:shd w:val="clear" w:color="auto" w:fill="ffffff"/>
            <w:tcBorders>
              <w:top w:val="none" w:color="000000" w:sz="4" w:space="0"/>
              <w:left w:val="none" w:color="000000" w:sz="4" w:space="0"/>
              <w:bottom w:val="none" w:color="000000" w:sz="4" w:space="0"/>
              <w:right w:val="none" w:color="000000" w:sz="4" w:space="0"/>
            </w:tcBorders>
            <w:tcW w:w="3548" w:type="dxa"/>
            <w:vAlign w:val="center"/>
            <w:textDirection w:val="lrTb"/>
            <w:noWrap w:val="false"/>
          </w:tcPr>
          <w:p>
            <w:pPr>
              <w:pBdr/>
              <w:spacing/>
              <w:ind/>
              <w:rPr>
                <w:color w:val="000000" w:themeColor="text1"/>
                <w:lang w:val="en-IN"/>
              </w:rPr>
            </w:pPr>
            <w:r>
              <w:rPr>
                <w:color w:val="000000" w:themeColor="text1"/>
                <w:lang w:val="en-IN"/>
              </w:rPr>
              <w:t xml:space="preserve">If the data on your platform was breached, could it be used to blackmail the users?</w:t>
            </w:r>
            <w:r>
              <w:rPr>
                <w:color w:val="000000" w:themeColor="text1"/>
                <w:lang w:val="en-IN"/>
              </w:rPr>
            </w:r>
            <w:r>
              <w:rPr>
                <w:color w:val="000000" w:themeColor="text1"/>
                <w:lang w:val="en-IN"/>
              </w:rPr>
            </w:r>
          </w:p>
        </w:tc>
        <w:tc>
          <w:tcPr>
            <w:shd w:val="clear" w:color="auto" w:fill="ffffff"/>
            <w:tcBorders>
              <w:top w:val="none" w:color="000000" w:sz="4" w:space="0"/>
              <w:left w:val="none" w:color="000000" w:sz="4" w:space="0"/>
              <w:bottom w:val="none" w:color="000000" w:sz="4" w:space="0"/>
              <w:right w:val="none" w:color="000000" w:sz="4" w:space="0"/>
            </w:tcBorders>
            <w:tcW w:w="1284" w:type="dxa"/>
            <w:vAlign w:val="center"/>
            <w:textDirection w:val="lrTb"/>
            <w:noWrap w:val="false"/>
          </w:tcPr>
          <w:p>
            <w:pPr>
              <w:pBdr/>
              <w:spacing/>
              <w:ind/>
              <w:rPr>
                <w:color w:val="000000" w:themeColor="text1"/>
                <w:lang w:val="en-IN"/>
              </w:rPr>
            </w:pPr>
            <w:r>
              <w:rPr>
                <w:color w:val="000000" w:themeColor="text1"/>
                <w:lang w:val="en-IN"/>
              </w:rPr>
              <w:t xml:space="preserve">N</w:t>
            </w:r>
            <w:r>
              <w:rPr>
                <w:color w:val="000000" w:themeColor="text1"/>
                <w:lang w:val="en-IN"/>
              </w:rPr>
            </w:r>
            <w:r>
              <w:rPr>
                <w:color w:val="000000" w:themeColor="text1"/>
                <w:lang w:val="en-IN"/>
              </w:rPr>
            </w:r>
          </w:p>
        </w:tc>
        <w:tc>
          <w:tcPr>
            <w:shd w:val="clear" w:color="auto" w:fill="ffffff"/>
            <w:tcBorders>
              <w:top w:val="none" w:color="000000" w:sz="4" w:space="0"/>
              <w:left w:val="none" w:color="000000" w:sz="4" w:space="0"/>
              <w:bottom w:val="none" w:color="000000" w:sz="4" w:space="0"/>
              <w:right w:val="none" w:color="000000" w:sz="4" w:space="0"/>
            </w:tcBorders>
            <w:tcW w:w="1610" w:type="dxa"/>
            <w:vAlign w:val="center"/>
            <w:textDirection w:val="lrTb"/>
            <w:noWrap w:val="false"/>
          </w:tcPr>
          <w:p>
            <w:pPr>
              <w:pBdr/>
              <w:spacing/>
              <w:ind/>
              <w:rPr>
                <w:color w:val="000000" w:themeColor="text1"/>
                <w:lang w:val="en-IN"/>
              </w:rPr>
            </w:pPr>
            <w:r>
              <w:rPr>
                <w:color w:val="000000" w:themeColor="text1"/>
                <w:lang w:val="en-IN"/>
              </w:rPr>
              <w:t xml:space="preserve">N</w:t>
            </w:r>
            <w:r>
              <w:rPr>
                <w:color w:val="000000" w:themeColor="text1"/>
                <w:lang w:val="en-IN"/>
              </w:rPr>
            </w:r>
            <w:r>
              <w:rPr>
                <w:color w:val="000000" w:themeColor="text1"/>
                <w:lang w:val="en-IN"/>
              </w:rPr>
            </w:r>
          </w:p>
        </w:tc>
      </w:tr>
      <w:tr>
        <w:trPr>
          <w:tblCellSpacing w:w="0" w:type="dxa"/>
          <w:trHeight w:val="1075"/>
        </w:trPr>
        <w:tc>
          <w:tcPr>
            <w:shd w:val="clear" w:color="auto" w:fill="ffffff"/>
            <w:tcBorders>
              <w:top w:val="none" w:color="000000" w:sz="4" w:space="0"/>
              <w:left w:val="none" w:color="000000" w:sz="4" w:space="0"/>
              <w:bottom w:val="none" w:color="000000" w:sz="4" w:space="0"/>
              <w:right w:val="none" w:color="000000" w:sz="4" w:space="0"/>
            </w:tcBorders>
            <w:tcW w:w="448" w:type="dxa"/>
            <w:vAlign w:val="center"/>
            <w:textDirection w:val="lrTb"/>
            <w:noWrap w:val="false"/>
          </w:tcPr>
          <w:p>
            <w:pPr>
              <w:pBdr/>
              <w:spacing/>
              <w:ind/>
              <w:rPr>
                <w:color w:val="000000" w:themeColor="text1"/>
                <w:lang w:val="en-IN"/>
              </w:rPr>
            </w:pPr>
            <w:r>
              <w:rPr>
                <w:color w:val="000000" w:themeColor="text1"/>
                <w:lang w:val="en-IN"/>
              </w:rPr>
              <w:t xml:space="preserve">15</w:t>
            </w:r>
            <w:r>
              <w:rPr>
                <w:color w:val="000000" w:themeColor="text1"/>
                <w:lang w:val="en-IN"/>
              </w:rPr>
            </w:r>
            <w:r>
              <w:rPr>
                <w:color w:val="000000" w:themeColor="text1"/>
                <w:lang w:val="en-IN"/>
              </w:rPr>
            </w:r>
          </w:p>
        </w:tc>
        <w:tc>
          <w:tcPr>
            <w:shd w:val="clear" w:color="auto" w:fill="ffffff"/>
            <w:tcBorders>
              <w:top w:val="none" w:color="000000" w:sz="4" w:space="0"/>
              <w:left w:val="none" w:color="000000" w:sz="4" w:space="0"/>
              <w:bottom w:val="none" w:color="000000" w:sz="4" w:space="0"/>
              <w:right w:val="none" w:color="000000" w:sz="4" w:space="0"/>
            </w:tcBorders>
            <w:tcW w:w="3548" w:type="dxa"/>
            <w:vAlign w:val="center"/>
            <w:textDirection w:val="lrTb"/>
            <w:noWrap w:val="false"/>
          </w:tcPr>
          <w:p>
            <w:pPr>
              <w:pBdr/>
              <w:spacing/>
              <w:ind/>
              <w:rPr>
                <w:color w:val="000000" w:themeColor="text1"/>
                <w:lang w:val="en-IN"/>
              </w:rPr>
            </w:pPr>
            <w:r>
              <w:rPr>
                <w:color w:val="000000" w:themeColor="text1"/>
                <w:lang w:val="en-IN"/>
              </w:rPr>
              <w:t xml:space="preserve">Does the </w:t>
            </w:r>
            <w:r>
              <w:rPr>
                <w:color w:val="000000" w:themeColor="text1"/>
                <w:lang w:val="en-IN"/>
              </w:rPr>
              <w:t xml:space="preserve">existance</w:t>
            </w:r>
            <w:r>
              <w:rPr>
                <w:color w:val="000000" w:themeColor="text1"/>
                <w:lang w:val="en-IN"/>
              </w:rPr>
              <w:t xml:space="preserve"> of your project imply that a particular racial group, gender, religion or other protected category is inherently bad, gross, or unwanted?</w:t>
            </w:r>
            <w:r>
              <w:rPr>
                <w:color w:val="000000" w:themeColor="text1"/>
                <w:lang w:val="en-IN"/>
              </w:rPr>
            </w:r>
            <w:r>
              <w:rPr>
                <w:color w:val="000000" w:themeColor="text1"/>
                <w:lang w:val="en-IN"/>
              </w:rPr>
            </w:r>
          </w:p>
        </w:tc>
        <w:tc>
          <w:tcPr>
            <w:shd w:val="clear" w:color="auto" w:fill="ffffff"/>
            <w:tcBorders>
              <w:top w:val="none" w:color="000000" w:sz="4" w:space="0"/>
              <w:left w:val="none" w:color="000000" w:sz="4" w:space="0"/>
              <w:bottom w:val="none" w:color="000000" w:sz="4" w:space="0"/>
              <w:right w:val="none" w:color="000000" w:sz="4" w:space="0"/>
            </w:tcBorders>
            <w:tcW w:w="1284" w:type="dxa"/>
            <w:vAlign w:val="center"/>
            <w:textDirection w:val="lrTb"/>
            <w:noWrap w:val="false"/>
          </w:tcPr>
          <w:p>
            <w:pPr>
              <w:pBdr/>
              <w:spacing/>
              <w:ind/>
              <w:rPr>
                <w:color w:val="000000" w:themeColor="text1"/>
                <w:lang w:val="en-IN"/>
              </w:rPr>
            </w:pPr>
            <w:r>
              <w:rPr>
                <w:color w:val="000000" w:themeColor="text1"/>
                <w:lang w:val="en-IN"/>
              </w:rPr>
              <w:t xml:space="preserve">N</w:t>
            </w:r>
            <w:r>
              <w:rPr>
                <w:color w:val="000000" w:themeColor="text1"/>
                <w:lang w:val="en-IN"/>
              </w:rPr>
            </w:r>
            <w:r>
              <w:rPr>
                <w:color w:val="000000" w:themeColor="text1"/>
                <w:lang w:val="en-IN"/>
              </w:rPr>
            </w:r>
          </w:p>
        </w:tc>
        <w:tc>
          <w:tcPr>
            <w:shd w:val="clear" w:color="auto" w:fill="ffffff"/>
            <w:tcBorders>
              <w:top w:val="none" w:color="000000" w:sz="4" w:space="0"/>
              <w:left w:val="none" w:color="000000" w:sz="4" w:space="0"/>
              <w:bottom w:val="none" w:color="000000" w:sz="4" w:space="0"/>
              <w:right w:val="none" w:color="000000" w:sz="4" w:space="0"/>
            </w:tcBorders>
            <w:tcW w:w="1610" w:type="dxa"/>
            <w:vAlign w:val="center"/>
            <w:textDirection w:val="lrTb"/>
            <w:noWrap w:val="false"/>
          </w:tcPr>
          <w:p>
            <w:pPr>
              <w:pBdr/>
              <w:spacing/>
              <w:ind/>
              <w:rPr>
                <w:color w:val="000000" w:themeColor="text1"/>
                <w:lang w:val="en-IN"/>
              </w:rPr>
            </w:pPr>
            <w:r>
              <w:rPr>
                <w:color w:val="000000" w:themeColor="text1"/>
                <w:lang w:val="en-IN"/>
              </w:rPr>
              <w:t xml:space="preserve">N</w:t>
            </w:r>
            <w:r>
              <w:rPr>
                <w:color w:val="000000" w:themeColor="text1"/>
                <w:lang w:val="en-IN"/>
              </w:rPr>
            </w:r>
            <w:r>
              <w:rPr>
                <w:color w:val="000000" w:themeColor="text1"/>
                <w:lang w:val="en-IN"/>
              </w:rPr>
            </w:r>
          </w:p>
        </w:tc>
      </w:tr>
      <w:tr>
        <w:trPr>
          <w:tblCellSpacing w:w="0" w:type="dxa"/>
          <w:trHeight w:val="537"/>
        </w:trPr>
        <w:tc>
          <w:tcPr>
            <w:shd w:val="clear" w:color="auto" w:fill="ffffff"/>
            <w:tcBorders>
              <w:top w:val="none" w:color="000000" w:sz="4" w:space="0"/>
              <w:left w:val="none" w:color="000000" w:sz="4" w:space="0"/>
              <w:bottom w:val="none" w:color="000000" w:sz="4" w:space="0"/>
              <w:right w:val="none" w:color="000000" w:sz="4" w:space="0"/>
            </w:tcBorders>
            <w:tcW w:w="448" w:type="dxa"/>
            <w:vAlign w:val="center"/>
            <w:textDirection w:val="lrTb"/>
            <w:noWrap w:val="false"/>
          </w:tcPr>
          <w:p>
            <w:pPr>
              <w:pBdr/>
              <w:spacing/>
              <w:ind/>
              <w:rPr>
                <w:color w:val="000000" w:themeColor="text1"/>
                <w:lang w:val="en-IN"/>
              </w:rPr>
            </w:pPr>
            <w:r>
              <w:rPr>
                <w:color w:val="000000" w:themeColor="text1"/>
                <w:lang w:val="en-IN"/>
              </w:rPr>
              <w:t xml:space="preserve">16</w:t>
            </w:r>
            <w:r>
              <w:rPr>
                <w:color w:val="000000" w:themeColor="text1"/>
                <w:lang w:val="en-IN"/>
              </w:rPr>
            </w:r>
            <w:r>
              <w:rPr>
                <w:color w:val="000000" w:themeColor="text1"/>
                <w:lang w:val="en-IN"/>
              </w:rPr>
            </w:r>
          </w:p>
        </w:tc>
        <w:tc>
          <w:tcPr>
            <w:shd w:val="clear" w:color="auto" w:fill="ffffff"/>
            <w:tcBorders>
              <w:top w:val="none" w:color="000000" w:sz="4" w:space="0"/>
              <w:left w:val="none" w:color="000000" w:sz="4" w:space="0"/>
              <w:bottom w:val="none" w:color="000000" w:sz="4" w:space="0"/>
              <w:right w:val="none" w:color="000000" w:sz="4" w:space="0"/>
            </w:tcBorders>
            <w:tcW w:w="3548" w:type="dxa"/>
            <w:vAlign w:val="center"/>
            <w:textDirection w:val="lrTb"/>
            <w:noWrap w:val="false"/>
          </w:tcPr>
          <w:p>
            <w:pPr>
              <w:pBdr/>
              <w:spacing/>
              <w:ind/>
              <w:rPr>
                <w:color w:val="000000" w:themeColor="text1"/>
                <w:lang w:val="en-IN"/>
              </w:rPr>
            </w:pPr>
            <w:r>
              <w:rPr>
                <w:color w:val="000000" w:themeColor="text1"/>
                <w:lang w:val="en-IN"/>
              </w:rPr>
              <w:t xml:space="preserve">Could your product be used to commit hate crimes against a specific group?</w:t>
            </w:r>
            <w:r>
              <w:rPr>
                <w:color w:val="000000" w:themeColor="text1"/>
                <w:lang w:val="en-IN"/>
              </w:rPr>
            </w:r>
            <w:r>
              <w:rPr>
                <w:color w:val="000000" w:themeColor="text1"/>
                <w:lang w:val="en-IN"/>
              </w:rPr>
            </w:r>
          </w:p>
        </w:tc>
        <w:tc>
          <w:tcPr>
            <w:shd w:val="clear" w:color="auto" w:fill="ffffff"/>
            <w:tcBorders>
              <w:top w:val="none" w:color="000000" w:sz="4" w:space="0"/>
              <w:left w:val="none" w:color="000000" w:sz="4" w:space="0"/>
              <w:bottom w:val="none" w:color="000000" w:sz="4" w:space="0"/>
              <w:right w:val="none" w:color="000000" w:sz="4" w:space="0"/>
            </w:tcBorders>
            <w:tcW w:w="1284" w:type="dxa"/>
            <w:vAlign w:val="center"/>
            <w:textDirection w:val="lrTb"/>
            <w:noWrap w:val="false"/>
          </w:tcPr>
          <w:p>
            <w:pPr>
              <w:pBdr/>
              <w:spacing/>
              <w:ind/>
              <w:rPr>
                <w:color w:val="000000" w:themeColor="text1"/>
                <w:lang w:val="en-IN"/>
              </w:rPr>
            </w:pPr>
            <w:r>
              <w:rPr>
                <w:color w:val="000000" w:themeColor="text1"/>
                <w:lang w:val="en-IN"/>
              </w:rPr>
              <w:t xml:space="preserve">N</w:t>
            </w:r>
            <w:r>
              <w:rPr>
                <w:color w:val="000000" w:themeColor="text1"/>
                <w:lang w:val="en-IN"/>
              </w:rPr>
            </w:r>
            <w:r>
              <w:rPr>
                <w:color w:val="000000" w:themeColor="text1"/>
                <w:lang w:val="en-IN"/>
              </w:rPr>
            </w:r>
          </w:p>
        </w:tc>
        <w:tc>
          <w:tcPr>
            <w:shd w:val="clear" w:color="auto" w:fill="ffffff"/>
            <w:tcBorders>
              <w:top w:val="none" w:color="000000" w:sz="4" w:space="0"/>
              <w:left w:val="none" w:color="000000" w:sz="4" w:space="0"/>
              <w:bottom w:val="none" w:color="000000" w:sz="4" w:space="0"/>
              <w:right w:val="none" w:color="000000" w:sz="4" w:space="0"/>
            </w:tcBorders>
            <w:tcW w:w="1610" w:type="dxa"/>
            <w:vAlign w:val="center"/>
            <w:textDirection w:val="lrTb"/>
            <w:noWrap w:val="false"/>
          </w:tcPr>
          <w:p>
            <w:pPr>
              <w:pBdr/>
              <w:spacing/>
              <w:ind/>
              <w:rPr>
                <w:color w:val="000000" w:themeColor="text1"/>
                <w:lang w:val="en-IN"/>
              </w:rPr>
            </w:pPr>
            <w:r>
              <w:rPr>
                <w:color w:val="000000" w:themeColor="text1"/>
                <w:lang w:val="en-IN"/>
              </w:rPr>
              <w:t xml:space="preserve">N</w:t>
            </w:r>
            <w:r>
              <w:rPr>
                <w:color w:val="000000" w:themeColor="text1"/>
                <w:lang w:val="en-IN"/>
              </w:rPr>
            </w:r>
            <w:r>
              <w:rPr>
                <w:color w:val="000000" w:themeColor="text1"/>
                <w:lang w:val="en-IN"/>
              </w:rPr>
            </w:r>
          </w:p>
        </w:tc>
      </w:tr>
      <w:tr>
        <w:trPr>
          <w:tblCellSpacing w:w="0" w:type="dxa"/>
          <w:trHeight w:val="806"/>
        </w:trPr>
        <w:tc>
          <w:tcPr>
            <w:shd w:val="clear" w:color="auto" w:fill="ffffff"/>
            <w:tcBorders>
              <w:top w:val="none" w:color="000000" w:sz="4" w:space="0"/>
              <w:left w:val="none" w:color="000000" w:sz="4" w:space="0"/>
              <w:bottom w:val="none" w:color="000000" w:sz="4" w:space="0"/>
              <w:right w:val="none" w:color="000000" w:sz="4" w:space="0"/>
            </w:tcBorders>
            <w:tcW w:w="448" w:type="dxa"/>
            <w:vAlign w:val="center"/>
            <w:textDirection w:val="lrTb"/>
            <w:noWrap w:val="false"/>
          </w:tcPr>
          <w:p>
            <w:pPr>
              <w:pBdr/>
              <w:spacing/>
              <w:ind/>
              <w:rPr>
                <w:color w:val="000000" w:themeColor="text1"/>
                <w:lang w:val="en-IN"/>
              </w:rPr>
            </w:pPr>
            <w:r>
              <w:rPr>
                <w:color w:val="000000" w:themeColor="text1"/>
                <w:lang w:val="en-IN"/>
              </w:rPr>
              <w:t xml:space="preserve">17</w:t>
            </w:r>
            <w:r>
              <w:rPr>
                <w:color w:val="000000" w:themeColor="text1"/>
                <w:lang w:val="en-IN"/>
              </w:rPr>
            </w:r>
            <w:r>
              <w:rPr>
                <w:color w:val="000000" w:themeColor="text1"/>
                <w:lang w:val="en-IN"/>
              </w:rPr>
            </w:r>
          </w:p>
        </w:tc>
        <w:tc>
          <w:tcPr>
            <w:shd w:val="clear" w:color="auto" w:fill="ffffff"/>
            <w:tcBorders>
              <w:top w:val="none" w:color="000000" w:sz="4" w:space="0"/>
              <w:left w:val="none" w:color="000000" w:sz="4" w:space="0"/>
              <w:bottom w:val="none" w:color="000000" w:sz="4" w:space="0"/>
              <w:right w:val="none" w:color="000000" w:sz="4" w:space="0"/>
            </w:tcBorders>
            <w:tcW w:w="3548" w:type="dxa"/>
            <w:vAlign w:val="center"/>
            <w:textDirection w:val="lrTb"/>
            <w:noWrap w:val="false"/>
          </w:tcPr>
          <w:p>
            <w:pPr>
              <w:pBdr/>
              <w:spacing/>
              <w:ind/>
              <w:rPr>
                <w:color w:val="000000" w:themeColor="text1"/>
                <w:lang w:val="en-IN"/>
              </w:rPr>
            </w:pPr>
            <w:r>
              <w:rPr>
                <w:color w:val="000000" w:themeColor="text1"/>
                <w:lang w:val="en-IN"/>
              </w:rPr>
              <w:t xml:space="preserve">Does the primary content of your game or algorithm focus on something considered deeply unethical?</w:t>
            </w:r>
            <w:r>
              <w:rPr>
                <w:color w:val="000000" w:themeColor="text1"/>
                <w:lang w:val="en-IN"/>
              </w:rPr>
            </w:r>
            <w:r>
              <w:rPr>
                <w:color w:val="000000" w:themeColor="text1"/>
                <w:lang w:val="en-IN"/>
              </w:rPr>
            </w:r>
          </w:p>
        </w:tc>
        <w:tc>
          <w:tcPr>
            <w:shd w:val="clear" w:color="auto" w:fill="ffffff"/>
            <w:tcBorders>
              <w:top w:val="none" w:color="000000" w:sz="4" w:space="0"/>
              <w:left w:val="none" w:color="000000" w:sz="4" w:space="0"/>
              <w:bottom w:val="none" w:color="000000" w:sz="4" w:space="0"/>
              <w:right w:val="none" w:color="000000" w:sz="4" w:space="0"/>
            </w:tcBorders>
            <w:tcW w:w="1284" w:type="dxa"/>
            <w:vAlign w:val="center"/>
            <w:textDirection w:val="lrTb"/>
            <w:noWrap w:val="false"/>
          </w:tcPr>
          <w:p>
            <w:pPr>
              <w:pBdr/>
              <w:spacing/>
              <w:ind/>
              <w:rPr>
                <w:color w:val="000000" w:themeColor="text1"/>
                <w:lang w:val="en-IN"/>
              </w:rPr>
            </w:pPr>
            <w:r>
              <w:rPr>
                <w:color w:val="000000" w:themeColor="text1"/>
                <w:lang w:val="en-IN"/>
              </w:rPr>
              <w:t xml:space="preserve">N</w:t>
            </w:r>
            <w:r>
              <w:rPr>
                <w:color w:val="000000" w:themeColor="text1"/>
                <w:lang w:val="en-IN"/>
              </w:rPr>
            </w:r>
            <w:r>
              <w:rPr>
                <w:color w:val="000000" w:themeColor="text1"/>
                <w:lang w:val="en-IN"/>
              </w:rPr>
            </w:r>
          </w:p>
        </w:tc>
        <w:tc>
          <w:tcPr>
            <w:shd w:val="clear" w:color="auto" w:fill="ffffff"/>
            <w:tcBorders>
              <w:top w:val="none" w:color="000000" w:sz="4" w:space="0"/>
              <w:left w:val="none" w:color="000000" w:sz="4" w:space="0"/>
              <w:bottom w:val="none" w:color="000000" w:sz="4" w:space="0"/>
              <w:right w:val="none" w:color="000000" w:sz="4" w:space="0"/>
            </w:tcBorders>
            <w:tcW w:w="1610" w:type="dxa"/>
            <w:vAlign w:val="center"/>
            <w:textDirection w:val="lrTb"/>
            <w:noWrap w:val="false"/>
          </w:tcPr>
          <w:p>
            <w:pPr>
              <w:pBdr/>
              <w:spacing/>
              <w:ind/>
              <w:rPr>
                <w:color w:val="000000" w:themeColor="text1"/>
                <w:lang w:val="en-IN"/>
              </w:rPr>
            </w:pPr>
            <w:r>
              <w:rPr>
                <w:color w:val="000000" w:themeColor="text1"/>
                <w:lang w:val="en-IN"/>
              </w:rPr>
              <w:t xml:space="preserve">N</w:t>
            </w:r>
            <w:r>
              <w:rPr>
                <w:color w:val="000000" w:themeColor="text1"/>
                <w:lang w:val="en-IN"/>
              </w:rPr>
            </w:r>
            <w:r>
              <w:rPr>
                <w:color w:val="000000" w:themeColor="text1"/>
                <w:lang w:val="en-IN"/>
              </w:rPr>
            </w:r>
          </w:p>
        </w:tc>
      </w:tr>
      <w:tr>
        <w:trPr>
          <w:tblCellSpacing w:w="0" w:type="dxa"/>
          <w:trHeight w:val="537"/>
        </w:trPr>
        <w:tc>
          <w:tcPr>
            <w:shd w:val="clear" w:color="auto" w:fill="ffffff"/>
            <w:tcBorders>
              <w:top w:val="none" w:color="000000" w:sz="4" w:space="0"/>
              <w:left w:val="none" w:color="000000" w:sz="4" w:space="0"/>
              <w:bottom w:val="none" w:color="000000" w:sz="4" w:space="0"/>
              <w:right w:val="none" w:color="000000" w:sz="4" w:space="0"/>
            </w:tcBorders>
            <w:tcW w:w="448" w:type="dxa"/>
            <w:vAlign w:val="center"/>
            <w:textDirection w:val="lrTb"/>
            <w:noWrap w:val="false"/>
          </w:tcPr>
          <w:p>
            <w:pPr>
              <w:pBdr/>
              <w:spacing/>
              <w:ind/>
              <w:rPr>
                <w:color w:val="000000" w:themeColor="text1"/>
                <w:lang w:val="en-IN"/>
              </w:rPr>
            </w:pPr>
            <w:r>
              <w:rPr>
                <w:color w:val="000000" w:themeColor="text1"/>
                <w:lang w:val="en-IN"/>
              </w:rPr>
              <w:t xml:space="preserve">18</w:t>
            </w:r>
            <w:r>
              <w:rPr>
                <w:color w:val="000000" w:themeColor="text1"/>
                <w:lang w:val="en-IN"/>
              </w:rPr>
            </w:r>
            <w:r>
              <w:rPr>
                <w:color w:val="000000" w:themeColor="text1"/>
                <w:lang w:val="en-IN"/>
              </w:rPr>
            </w:r>
          </w:p>
        </w:tc>
        <w:tc>
          <w:tcPr>
            <w:shd w:val="clear" w:color="auto" w:fill="ffffff"/>
            <w:tcBorders>
              <w:top w:val="none" w:color="000000" w:sz="4" w:space="0"/>
              <w:left w:val="none" w:color="000000" w:sz="4" w:space="0"/>
              <w:bottom w:val="none" w:color="000000" w:sz="4" w:space="0"/>
              <w:right w:val="none" w:color="000000" w:sz="4" w:space="0"/>
            </w:tcBorders>
            <w:tcW w:w="3548" w:type="dxa"/>
            <w:vAlign w:val="center"/>
            <w:textDirection w:val="lrTb"/>
            <w:noWrap w:val="false"/>
          </w:tcPr>
          <w:p>
            <w:pPr>
              <w:pBdr/>
              <w:spacing/>
              <w:ind/>
              <w:rPr>
                <w:color w:val="000000" w:themeColor="text1"/>
                <w:lang w:val="en-IN"/>
              </w:rPr>
            </w:pPr>
            <w:r>
              <w:rPr>
                <w:color w:val="000000" w:themeColor="text1"/>
                <w:lang w:val="en-IN"/>
              </w:rPr>
              <w:t xml:space="preserve">Does your game or software contain race, gender, or other stereotypes?</w:t>
            </w:r>
            <w:r>
              <w:rPr>
                <w:color w:val="000000" w:themeColor="text1"/>
                <w:lang w:val="en-IN"/>
              </w:rPr>
            </w:r>
            <w:r>
              <w:rPr>
                <w:color w:val="000000" w:themeColor="text1"/>
                <w:lang w:val="en-IN"/>
              </w:rPr>
            </w:r>
          </w:p>
        </w:tc>
        <w:tc>
          <w:tcPr>
            <w:shd w:val="clear" w:color="auto" w:fill="ffffff"/>
            <w:tcBorders>
              <w:top w:val="none" w:color="000000" w:sz="4" w:space="0"/>
              <w:left w:val="none" w:color="000000" w:sz="4" w:space="0"/>
              <w:bottom w:val="none" w:color="000000" w:sz="4" w:space="0"/>
              <w:right w:val="none" w:color="000000" w:sz="4" w:space="0"/>
            </w:tcBorders>
            <w:tcW w:w="1284" w:type="dxa"/>
            <w:vAlign w:val="center"/>
            <w:textDirection w:val="lrTb"/>
            <w:noWrap w:val="false"/>
          </w:tcPr>
          <w:p>
            <w:pPr>
              <w:pBdr/>
              <w:spacing/>
              <w:ind/>
              <w:rPr>
                <w:color w:val="000000" w:themeColor="text1"/>
                <w:lang w:val="en-IN"/>
              </w:rPr>
            </w:pPr>
            <w:r>
              <w:rPr>
                <w:color w:val="000000" w:themeColor="text1"/>
                <w:lang w:val="en-IN"/>
              </w:rPr>
              <w:t xml:space="preserve">N</w:t>
            </w:r>
            <w:r>
              <w:rPr>
                <w:color w:val="000000" w:themeColor="text1"/>
                <w:lang w:val="en-IN"/>
              </w:rPr>
            </w:r>
            <w:r>
              <w:rPr>
                <w:color w:val="000000" w:themeColor="text1"/>
                <w:lang w:val="en-IN"/>
              </w:rPr>
            </w:r>
          </w:p>
        </w:tc>
        <w:tc>
          <w:tcPr>
            <w:shd w:val="clear" w:color="auto" w:fill="ffffff"/>
            <w:tcBorders>
              <w:top w:val="none" w:color="000000" w:sz="4" w:space="0"/>
              <w:left w:val="none" w:color="000000" w:sz="4" w:space="0"/>
              <w:bottom w:val="none" w:color="000000" w:sz="4" w:space="0"/>
              <w:right w:val="none" w:color="000000" w:sz="4" w:space="0"/>
            </w:tcBorders>
            <w:tcW w:w="1610" w:type="dxa"/>
            <w:vAlign w:val="center"/>
            <w:textDirection w:val="lrTb"/>
            <w:noWrap w:val="false"/>
          </w:tcPr>
          <w:p>
            <w:pPr>
              <w:pBdr/>
              <w:spacing/>
              <w:ind/>
              <w:rPr>
                <w:color w:val="000000" w:themeColor="text1"/>
                <w:lang w:val="en-IN"/>
              </w:rPr>
            </w:pPr>
            <w:r>
              <w:rPr>
                <w:color w:val="000000" w:themeColor="text1"/>
                <w:lang w:val="en-IN"/>
              </w:rPr>
              <w:t xml:space="preserve">N</w:t>
            </w:r>
            <w:r>
              <w:rPr>
                <w:color w:val="000000" w:themeColor="text1"/>
                <w:lang w:val="en-IN"/>
              </w:rPr>
            </w:r>
            <w:r>
              <w:rPr>
                <w:color w:val="000000" w:themeColor="text1"/>
                <w:lang w:val="en-IN"/>
              </w:rPr>
            </w:r>
          </w:p>
        </w:tc>
      </w:tr>
      <w:tr>
        <w:trPr>
          <w:tblCellSpacing w:w="0" w:type="dxa"/>
          <w:trHeight w:val="537"/>
        </w:trPr>
        <w:tc>
          <w:tcPr>
            <w:shd w:val="clear" w:color="auto" w:fill="ffffff"/>
            <w:tcBorders>
              <w:top w:val="none" w:color="000000" w:sz="4" w:space="0"/>
              <w:left w:val="none" w:color="000000" w:sz="4" w:space="0"/>
              <w:bottom w:val="none" w:color="000000" w:sz="4" w:space="0"/>
              <w:right w:val="none" w:color="000000" w:sz="4" w:space="0"/>
            </w:tcBorders>
            <w:tcW w:w="448" w:type="dxa"/>
            <w:vAlign w:val="center"/>
            <w:textDirection w:val="lrTb"/>
            <w:noWrap w:val="false"/>
          </w:tcPr>
          <w:p>
            <w:pPr>
              <w:pBdr/>
              <w:spacing/>
              <w:ind/>
              <w:rPr>
                <w:color w:val="000000" w:themeColor="text1"/>
                <w:lang w:val="en-IN"/>
              </w:rPr>
            </w:pPr>
            <w:r>
              <w:rPr>
                <w:color w:val="000000" w:themeColor="text1"/>
                <w:lang w:val="en-IN"/>
              </w:rPr>
              <w:t xml:space="preserve">19</w:t>
            </w:r>
            <w:r>
              <w:rPr>
                <w:color w:val="000000" w:themeColor="text1"/>
                <w:lang w:val="en-IN"/>
              </w:rPr>
            </w:r>
            <w:r>
              <w:rPr>
                <w:color w:val="000000" w:themeColor="text1"/>
                <w:lang w:val="en-IN"/>
              </w:rPr>
            </w:r>
          </w:p>
        </w:tc>
        <w:tc>
          <w:tcPr>
            <w:shd w:val="clear" w:color="auto" w:fill="ffffff"/>
            <w:tcBorders>
              <w:top w:val="none" w:color="000000" w:sz="4" w:space="0"/>
              <w:left w:val="none" w:color="000000" w:sz="4" w:space="0"/>
              <w:bottom w:val="none" w:color="000000" w:sz="4" w:space="0"/>
              <w:right w:val="none" w:color="000000" w:sz="4" w:space="0"/>
            </w:tcBorders>
            <w:tcW w:w="3548" w:type="dxa"/>
            <w:vAlign w:val="center"/>
            <w:textDirection w:val="lrTb"/>
            <w:noWrap w:val="false"/>
          </w:tcPr>
          <w:p>
            <w:pPr>
              <w:pBdr/>
              <w:spacing/>
              <w:ind/>
              <w:rPr>
                <w:color w:val="000000" w:themeColor="text1"/>
                <w:lang w:val="en-IN"/>
              </w:rPr>
            </w:pPr>
            <w:r>
              <w:rPr>
                <w:color w:val="000000" w:themeColor="text1"/>
                <w:lang w:val="en-IN"/>
              </w:rPr>
              <w:t xml:space="preserve">Could users of your app scam other individuals?</w:t>
            </w:r>
            <w:r>
              <w:rPr>
                <w:color w:val="000000" w:themeColor="text1"/>
                <w:lang w:val="en-IN"/>
              </w:rPr>
            </w:r>
            <w:r>
              <w:rPr>
                <w:color w:val="000000" w:themeColor="text1"/>
                <w:lang w:val="en-IN"/>
              </w:rPr>
            </w:r>
          </w:p>
        </w:tc>
        <w:tc>
          <w:tcPr>
            <w:shd w:val="clear" w:color="auto" w:fill="ffffff"/>
            <w:tcBorders>
              <w:top w:val="none" w:color="000000" w:sz="4" w:space="0"/>
              <w:left w:val="none" w:color="000000" w:sz="4" w:space="0"/>
              <w:bottom w:val="none" w:color="000000" w:sz="4" w:space="0"/>
              <w:right w:val="none" w:color="000000" w:sz="4" w:space="0"/>
            </w:tcBorders>
            <w:tcW w:w="1284" w:type="dxa"/>
            <w:vAlign w:val="center"/>
            <w:textDirection w:val="lrTb"/>
            <w:noWrap w:val="false"/>
          </w:tcPr>
          <w:p>
            <w:pPr>
              <w:pBdr/>
              <w:spacing/>
              <w:ind/>
              <w:rPr>
                <w:color w:val="000000" w:themeColor="text1"/>
                <w:lang w:val="en-IN"/>
              </w:rPr>
            </w:pPr>
            <w:r>
              <w:rPr>
                <w:color w:val="000000" w:themeColor="text1"/>
                <w:lang w:val="en-IN"/>
              </w:rPr>
              <w:t xml:space="preserve">N</w:t>
            </w:r>
            <w:r>
              <w:rPr>
                <w:color w:val="000000" w:themeColor="text1"/>
                <w:lang w:val="en-IN"/>
              </w:rPr>
            </w:r>
            <w:r>
              <w:rPr>
                <w:color w:val="000000" w:themeColor="text1"/>
                <w:lang w:val="en-IN"/>
              </w:rPr>
            </w:r>
          </w:p>
        </w:tc>
        <w:tc>
          <w:tcPr>
            <w:shd w:val="clear" w:color="auto" w:fill="ffffff"/>
            <w:tcBorders>
              <w:top w:val="none" w:color="000000" w:sz="4" w:space="0"/>
              <w:left w:val="none" w:color="000000" w:sz="4" w:space="0"/>
              <w:bottom w:val="none" w:color="000000" w:sz="4" w:space="0"/>
              <w:right w:val="none" w:color="000000" w:sz="4" w:space="0"/>
            </w:tcBorders>
            <w:tcW w:w="1610" w:type="dxa"/>
            <w:vAlign w:val="center"/>
            <w:textDirection w:val="lrTb"/>
            <w:noWrap w:val="false"/>
          </w:tcPr>
          <w:p>
            <w:pPr>
              <w:pBdr/>
              <w:spacing/>
              <w:ind/>
              <w:rPr>
                <w:color w:val="000000" w:themeColor="text1"/>
                <w:lang w:val="en-IN"/>
              </w:rPr>
            </w:pPr>
            <w:r>
              <w:rPr>
                <w:color w:val="000000" w:themeColor="text1"/>
                <w:lang w:val="en-IN"/>
              </w:rPr>
              <w:t xml:space="preserve">N</w:t>
            </w:r>
            <w:r>
              <w:rPr>
                <w:color w:val="000000" w:themeColor="text1"/>
                <w:lang w:val="en-IN"/>
              </w:rPr>
            </w:r>
            <w:r>
              <w:rPr>
                <w:color w:val="000000" w:themeColor="text1"/>
                <w:lang w:val="en-IN"/>
              </w:rPr>
            </w:r>
          </w:p>
        </w:tc>
      </w:tr>
      <w:tr>
        <w:trPr>
          <w:tblCellSpacing w:w="0" w:type="dxa"/>
          <w:trHeight w:val="806"/>
        </w:trPr>
        <w:tc>
          <w:tcPr>
            <w:shd w:val="clear" w:color="auto" w:fill="ffffff"/>
            <w:tcBorders>
              <w:top w:val="none" w:color="000000" w:sz="4" w:space="0"/>
              <w:left w:val="none" w:color="000000" w:sz="4" w:space="0"/>
              <w:bottom w:val="none" w:color="000000" w:sz="4" w:space="0"/>
              <w:right w:val="none" w:color="000000" w:sz="4" w:space="0"/>
            </w:tcBorders>
            <w:tcW w:w="448" w:type="dxa"/>
            <w:vAlign w:val="center"/>
            <w:textDirection w:val="lrTb"/>
            <w:noWrap w:val="false"/>
          </w:tcPr>
          <w:p>
            <w:pPr>
              <w:pBdr/>
              <w:spacing/>
              <w:ind/>
              <w:rPr>
                <w:color w:val="000000" w:themeColor="text1"/>
                <w:lang w:val="en-IN"/>
              </w:rPr>
            </w:pPr>
            <w:r>
              <w:rPr>
                <w:color w:val="000000" w:themeColor="text1"/>
                <w:lang w:val="en-IN"/>
              </w:rPr>
              <w:t xml:space="preserve">20</w:t>
            </w:r>
            <w:r>
              <w:rPr>
                <w:color w:val="000000" w:themeColor="text1"/>
                <w:lang w:val="en-IN"/>
              </w:rPr>
            </w:r>
            <w:r>
              <w:rPr>
                <w:color w:val="000000" w:themeColor="text1"/>
                <w:lang w:val="en-IN"/>
              </w:rPr>
            </w:r>
          </w:p>
        </w:tc>
        <w:tc>
          <w:tcPr>
            <w:shd w:val="clear" w:color="auto" w:fill="ffffff"/>
            <w:tcBorders>
              <w:top w:val="none" w:color="000000" w:sz="4" w:space="0"/>
              <w:left w:val="none" w:color="000000" w:sz="4" w:space="0"/>
              <w:bottom w:val="none" w:color="000000" w:sz="4" w:space="0"/>
              <w:right w:val="none" w:color="000000" w:sz="4" w:space="0"/>
            </w:tcBorders>
            <w:tcW w:w="3548" w:type="dxa"/>
            <w:vAlign w:val="center"/>
            <w:textDirection w:val="lrTb"/>
            <w:noWrap w:val="false"/>
          </w:tcPr>
          <w:p>
            <w:pPr>
              <w:pBdr/>
              <w:spacing/>
              <w:ind/>
              <w:rPr>
                <w:color w:val="000000" w:themeColor="text1"/>
                <w:lang w:val="en-IN"/>
              </w:rPr>
            </w:pPr>
            <w:r>
              <w:rPr>
                <w:color w:val="000000" w:themeColor="text1"/>
                <w:lang w:val="en-IN"/>
              </w:rPr>
              <w:t xml:space="preserve">Is your particular algorithm biased towards predicting correctly only for one race, gender, or </w:t>
            </w:r>
            <w:r>
              <w:rPr>
                <w:color w:val="000000" w:themeColor="text1"/>
                <w:lang w:val="en-IN"/>
              </w:rPr>
              <w:t xml:space="preserve">other</w:t>
            </w:r>
            <w:r>
              <w:rPr>
                <w:color w:val="000000" w:themeColor="text1"/>
                <w:lang w:val="en-IN"/>
              </w:rPr>
              <w:t xml:space="preserve"> group?</w:t>
            </w:r>
            <w:r>
              <w:rPr>
                <w:color w:val="000000" w:themeColor="text1"/>
                <w:lang w:val="en-IN"/>
              </w:rPr>
            </w:r>
            <w:r>
              <w:rPr>
                <w:color w:val="000000" w:themeColor="text1"/>
                <w:lang w:val="en-IN"/>
              </w:rPr>
            </w:r>
          </w:p>
        </w:tc>
        <w:tc>
          <w:tcPr>
            <w:shd w:val="clear" w:color="auto" w:fill="ffffff"/>
            <w:tcBorders>
              <w:top w:val="none" w:color="000000" w:sz="4" w:space="0"/>
              <w:left w:val="none" w:color="000000" w:sz="4" w:space="0"/>
              <w:bottom w:val="none" w:color="000000" w:sz="4" w:space="0"/>
              <w:right w:val="none" w:color="000000" w:sz="4" w:space="0"/>
            </w:tcBorders>
            <w:tcW w:w="1284" w:type="dxa"/>
            <w:vAlign w:val="center"/>
            <w:textDirection w:val="lrTb"/>
            <w:noWrap w:val="false"/>
          </w:tcPr>
          <w:p>
            <w:pPr>
              <w:pBdr/>
              <w:spacing/>
              <w:ind/>
              <w:rPr>
                <w:color w:val="000000" w:themeColor="text1"/>
                <w:lang w:val="en-IN"/>
              </w:rPr>
            </w:pPr>
            <w:r>
              <w:rPr>
                <w:color w:val="000000" w:themeColor="text1"/>
                <w:lang w:val="en-IN"/>
              </w:rPr>
              <w:t xml:space="preserve">N</w:t>
            </w:r>
            <w:r>
              <w:rPr>
                <w:color w:val="000000" w:themeColor="text1"/>
                <w:lang w:val="en-IN"/>
              </w:rPr>
            </w:r>
            <w:r>
              <w:rPr>
                <w:color w:val="000000" w:themeColor="text1"/>
                <w:lang w:val="en-IN"/>
              </w:rPr>
            </w:r>
          </w:p>
        </w:tc>
        <w:tc>
          <w:tcPr>
            <w:shd w:val="clear" w:color="auto" w:fill="ffffff"/>
            <w:tcBorders>
              <w:top w:val="none" w:color="000000" w:sz="4" w:space="0"/>
              <w:left w:val="none" w:color="000000" w:sz="4" w:space="0"/>
              <w:bottom w:val="none" w:color="000000" w:sz="4" w:space="0"/>
              <w:right w:val="none" w:color="000000" w:sz="4" w:space="0"/>
            </w:tcBorders>
            <w:tcW w:w="1610" w:type="dxa"/>
            <w:vAlign w:val="center"/>
            <w:textDirection w:val="lrTb"/>
            <w:noWrap w:val="false"/>
          </w:tcPr>
          <w:p>
            <w:pPr>
              <w:pBdr/>
              <w:spacing/>
              <w:ind/>
              <w:rPr>
                <w:color w:val="000000" w:themeColor="text1"/>
                <w:lang w:val="en-IN"/>
              </w:rPr>
            </w:pPr>
            <w:r>
              <w:rPr>
                <w:color w:val="000000" w:themeColor="text1"/>
                <w:lang w:val="en-IN"/>
              </w:rPr>
              <w:t xml:space="preserve">N</w:t>
            </w:r>
            <w:r>
              <w:rPr>
                <w:color w:val="000000" w:themeColor="text1"/>
                <w:lang w:val="en-IN"/>
              </w:rPr>
            </w:r>
            <w:r>
              <w:rPr>
                <w:color w:val="000000" w:themeColor="text1"/>
                <w:lang w:val="en-IN"/>
              </w:rPr>
            </w:r>
          </w:p>
        </w:tc>
      </w:tr>
      <w:tr>
        <w:trPr>
          <w:tblCellSpacing w:w="0" w:type="dxa"/>
          <w:trHeight w:val="806"/>
        </w:trPr>
        <w:tc>
          <w:tcPr>
            <w:shd w:val="clear" w:color="auto" w:fill="ffffff"/>
            <w:tcBorders>
              <w:top w:val="none" w:color="000000" w:sz="4" w:space="0"/>
              <w:left w:val="none" w:color="000000" w:sz="4" w:space="0"/>
              <w:bottom w:val="none" w:color="000000" w:sz="4" w:space="0"/>
              <w:right w:val="none" w:color="000000" w:sz="4" w:space="0"/>
            </w:tcBorders>
            <w:tcW w:w="448" w:type="dxa"/>
            <w:vAlign w:val="center"/>
            <w:textDirection w:val="lrTb"/>
            <w:noWrap w:val="false"/>
          </w:tcPr>
          <w:p>
            <w:pPr>
              <w:pBdr/>
              <w:spacing/>
              <w:ind/>
              <w:rPr>
                <w:color w:val="000000" w:themeColor="text1"/>
                <w:lang w:val="en-IN"/>
              </w:rPr>
            </w:pPr>
            <w:r>
              <w:rPr>
                <w:color w:val="000000" w:themeColor="text1"/>
                <w:lang w:val="en-IN"/>
              </w:rPr>
              <w:t xml:space="preserve">21</w:t>
            </w:r>
            <w:r>
              <w:rPr>
                <w:color w:val="000000" w:themeColor="text1"/>
                <w:lang w:val="en-IN"/>
              </w:rPr>
            </w:r>
            <w:r>
              <w:rPr>
                <w:color w:val="000000" w:themeColor="text1"/>
                <w:lang w:val="en-IN"/>
              </w:rPr>
            </w:r>
          </w:p>
        </w:tc>
        <w:tc>
          <w:tcPr>
            <w:shd w:val="clear" w:color="auto" w:fill="ffffff"/>
            <w:tcBorders>
              <w:top w:val="none" w:color="000000" w:sz="4" w:space="0"/>
              <w:left w:val="none" w:color="000000" w:sz="4" w:space="0"/>
              <w:bottom w:val="none" w:color="000000" w:sz="4" w:space="0"/>
              <w:right w:val="none" w:color="000000" w:sz="4" w:space="0"/>
            </w:tcBorders>
            <w:tcW w:w="3548" w:type="dxa"/>
            <w:vAlign w:val="center"/>
            <w:textDirection w:val="lrTb"/>
            <w:noWrap w:val="false"/>
          </w:tcPr>
          <w:p>
            <w:pPr>
              <w:pBdr/>
              <w:spacing/>
              <w:ind/>
              <w:rPr>
                <w:color w:val="000000" w:themeColor="text1"/>
                <w:lang w:val="en-IN"/>
              </w:rPr>
            </w:pPr>
            <w:r>
              <w:rPr>
                <w:color w:val="000000" w:themeColor="text1"/>
                <w:lang w:val="en-IN"/>
              </w:rPr>
              <w:t xml:space="preserve">Are the users of your project, players of your game, or those being surveyed for your data aware of how their data will be used?</w:t>
            </w:r>
            <w:r>
              <w:rPr>
                <w:color w:val="000000" w:themeColor="text1"/>
                <w:lang w:val="en-IN"/>
              </w:rPr>
            </w:r>
            <w:r>
              <w:rPr>
                <w:color w:val="000000" w:themeColor="text1"/>
                <w:lang w:val="en-IN"/>
              </w:rPr>
            </w:r>
          </w:p>
        </w:tc>
        <w:tc>
          <w:tcPr>
            <w:shd w:val="clear" w:color="auto" w:fill="ffffff"/>
            <w:tcBorders>
              <w:top w:val="none" w:color="000000" w:sz="4" w:space="0"/>
              <w:left w:val="none" w:color="000000" w:sz="4" w:space="0"/>
              <w:bottom w:val="none" w:color="000000" w:sz="4" w:space="0"/>
              <w:right w:val="none" w:color="000000" w:sz="4" w:space="0"/>
            </w:tcBorders>
            <w:tcW w:w="1284" w:type="dxa"/>
            <w:vAlign w:val="center"/>
            <w:textDirection w:val="lrTb"/>
            <w:noWrap w:val="false"/>
          </w:tcPr>
          <w:p>
            <w:pPr>
              <w:pBdr/>
              <w:spacing/>
              <w:ind/>
              <w:rPr>
                <w:color w:val="000000" w:themeColor="text1"/>
                <w:lang w:val="en-IN"/>
              </w:rPr>
            </w:pPr>
            <w:r>
              <w:rPr>
                <w:color w:val="000000" w:themeColor="text1"/>
                <w:lang w:val="en-IN"/>
              </w:rPr>
              <w:t xml:space="preserve">N</w:t>
            </w:r>
            <w:r>
              <w:rPr>
                <w:color w:val="000000" w:themeColor="text1"/>
                <w:lang w:val="en-IN"/>
              </w:rPr>
            </w:r>
            <w:r>
              <w:rPr>
                <w:color w:val="000000" w:themeColor="text1"/>
                <w:lang w:val="en-IN"/>
              </w:rPr>
            </w:r>
          </w:p>
        </w:tc>
        <w:tc>
          <w:tcPr>
            <w:shd w:val="clear" w:color="auto" w:fill="ffffff"/>
            <w:tcBorders>
              <w:top w:val="none" w:color="000000" w:sz="4" w:space="0"/>
              <w:left w:val="none" w:color="000000" w:sz="4" w:space="0"/>
              <w:bottom w:val="none" w:color="000000" w:sz="4" w:space="0"/>
              <w:right w:val="none" w:color="000000" w:sz="4" w:space="0"/>
            </w:tcBorders>
            <w:tcW w:w="1610" w:type="dxa"/>
            <w:vAlign w:val="center"/>
            <w:textDirection w:val="lrTb"/>
            <w:noWrap w:val="false"/>
          </w:tcPr>
          <w:p>
            <w:pPr>
              <w:pBdr/>
              <w:spacing/>
              <w:ind/>
              <w:rPr>
                <w:color w:val="000000" w:themeColor="text1"/>
                <w:lang w:val="en-IN"/>
              </w:rPr>
            </w:pPr>
            <w:r>
              <w:rPr>
                <w:color w:val="000000" w:themeColor="text1"/>
                <w:lang w:val="en-IN"/>
              </w:rPr>
              <w:t xml:space="preserve">N</w:t>
            </w:r>
            <w:r>
              <w:rPr>
                <w:color w:val="000000" w:themeColor="text1"/>
                <w:lang w:val="en-IN"/>
              </w:rPr>
            </w:r>
            <w:r>
              <w:rPr>
                <w:color w:val="000000" w:themeColor="text1"/>
                <w:lang w:val="en-IN"/>
              </w:rPr>
            </w:r>
          </w:p>
        </w:tc>
      </w:tr>
      <w:tr>
        <w:trPr>
          <w:tblCellSpacing w:w="0" w:type="dxa"/>
          <w:trHeight w:val="1075"/>
        </w:trPr>
        <w:tc>
          <w:tcPr>
            <w:shd w:val="clear" w:color="auto" w:fill="ffffff"/>
            <w:tcBorders>
              <w:top w:val="none" w:color="000000" w:sz="4" w:space="0"/>
              <w:left w:val="none" w:color="000000" w:sz="4" w:space="0"/>
              <w:bottom w:val="none" w:color="000000" w:sz="4" w:space="0"/>
              <w:right w:val="none" w:color="000000" w:sz="4" w:space="0"/>
            </w:tcBorders>
            <w:tcW w:w="448" w:type="dxa"/>
            <w:vAlign w:val="center"/>
            <w:textDirection w:val="lrTb"/>
            <w:noWrap w:val="false"/>
          </w:tcPr>
          <w:p>
            <w:pPr>
              <w:pBdr/>
              <w:spacing/>
              <w:ind/>
              <w:rPr>
                <w:color w:val="000000" w:themeColor="text1"/>
                <w:lang w:val="en-IN"/>
              </w:rPr>
            </w:pPr>
            <w:r>
              <w:rPr>
                <w:color w:val="000000" w:themeColor="text1"/>
                <w:lang w:val="en-IN"/>
              </w:rPr>
              <w:t xml:space="preserve">22</w:t>
            </w:r>
            <w:r>
              <w:rPr>
                <w:color w:val="000000" w:themeColor="text1"/>
                <w:lang w:val="en-IN"/>
              </w:rPr>
            </w:r>
            <w:r>
              <w:rPr>
                <w:color w:val="000000" w:themeColor="text1"/>
                <w:lang w:val="en-IN"/>
              </w:rPr>
            </w:r>
          </w:p>
        </w:tc>
        <w:tc>
          <w:tcPr>
            <w:shd w:val="clear" w:color="auto" w:fill="ffffff"/>
            <w:tcBorders>
              <w:top w:val="none" w:color="000000" w:sz="4" w:space="0"/>
              <w:left w:val="none" w:color="000000" w:sz="4" w:space="0"/>
              <w:bottom w:val="none" w:color="000000" w:sz="4" w:space="0"/>
              <w:right w:val="none" w:color="000000" w:sz="4" w:space="0"/>
            </w:tcBorders>
            <w:tcW w:w="3548" w:type="dxa"/>
            <w:vAlign w:val="center"/>
            <w:textDirection w:val="lrTb"/>
            <w:noWrap w:val="false"/>
          </w:tcPr>
          <w:p>
            <w:pPr>
              <w:pBdr/>
              <w:spacing/>
              <w:ind/>
              <w:rPr>
                <w:color w:val="000000" w:themeColor="text1"/>
                <w:lang w:val="en-IN"/>
              </w:rPr>
            </w:pPr>
            <w:r>
              <w:rPr>
                <w:color w:val="000000" w:themeColor="text1"/>
                <w:lang w:val="en-IN"/>
              </w:rPr>
              <w:t xml:space="preserve">What are the possible misinterpretations of your results? For example - would a white supremacist or misogynist be stoked about your results if they misinterpreted it? </w:t>
            </w:r>
            <w:r>
              <w:rPr>
                <w:color w:val="000000" w:themeColor="text1"/>
                <w:lang w:val="en-IN"/>
              </w:rPr>
            </w:r>
            <w:r>
              <w:rPr>
                <w:color w:val="000000" w:themeColor="text1"/>
                <w:lang w:val="en-IN"/>
              </w:rPr>
            </w:r>
          </w:p>
        </w:tc>
        <w:tc>
          <w:tcPr>
            <w:shd w:val="clear" w:color="auto" w:fill="ffffff"/>
            <w:tcBorders>
              <w:top w:val="none" w:color="000000" w:sz="4" w:space="0"/>
              <w:left w:val="none" w:color="000000" w:sz="4" w:space="0"/>
              <w:bottom w:val="none" w:color="000000" w:sz="4" w:space="0"/>
              <w:right w:val="none" w:color="000000" w:sz="4" w:space="0"/>
            </w:tcBorders>
            <w:tcW w:w="1284" w:type="dxa"/>
            <w:vAlign w:val="center"/>
            <w:textDirection w:val="lrTb"/>
            <w:noWrap w:val="false"/>
          </w:tcPr>
          <w:p>
            <w:pPr>
              <w:pBdr/>
              <w:spacing/>
              <w:ind/>
              <w:rPr>
                <w:color w:val="000000" w:themeColor="text1"/>
                <w:lang w:val="en-IN"/>
              </w:rPr>
            </w:pPr>
            <w:r>
              <w:rPr>
                <w:color w:val="000000" w:themeColor="text1"/>
                <w:lang w:val="en-IN"/>
              </w:rPr>
              <w:t xml:space="preserve">N</w:t>
            </w:r>
            <w:r>
              <w:rPr>
                <w:color w:val="000000" w:themeColor="text1"/>
                <w:lang w:val="en-IN"/>
              </w:rPr>
            </w:r>
            <w:r>
              <w:rPr>
                <w:color w:val="000000" w:themeColor="text1"/>
                <w:lang w:val="en-IN"/>
              </w:rPr>
            </w:r>
          </w:p>
        </w:tc>
        <w:tc>
          <w:tcPr>
            <w:shd w:val="clear" w:color="auto" w:fill="ffffff"/>
            <w:tcBorders>
              <w:top w:val="none" w:color="000000" w:sz="4" w:space="0"/>
              <w:left w:val="none" w:color="000000" w:sz="4" w:space="0"/>
              <w:bottom w:val="none" w:color="000000" w:sz="4" w:space="0"/>
              <w:right w:val="none" w:color="000000" w:sz="4" w:space="0"/>
            </w:tcBorders>
            <w:tcW w:w="1610" w:type="dxa"/>
            <w:vAlign w:val="center"/>
            <w:textDirection w:val="lrTb"/>
            <w:noWrap w:val="false"/>
          </w:tcPr>
          <w:p>
            <w:pPr>
              <w:pBdr/>
              <w:spacing/>
              <w:ind/>
              <w:rPr>
                <w:color w:val="000000" w:themeColor="text1"/>
                <w:lang w:val="en-IN"/>
              </w:rPr>
            </w:pPr>
            <w:r>
              <w:rPr>
                <w:color w:val="000000" w:themeColor="text1"/>
                <w:lang w:val="en-IN"/>
              </w:rPr>
              <w:t xml:space="preserve">N</w:t>
            </w:r>
            <w:r>
              <w:rPr>
                <w:color w:val="000000" w:themeColor="text1"/>
                <w:lang w:val="en-IN"/>
              </w:rPr>
            </w:r>
            <w:r>
              <w:rPr>
                <w:color w:val="000000" w:themeColor="text1"/>
                <w:lang w:val="en-IN"/>
              </w:rPr>
            </w:r>
          </w:p>
        </w:tc>
      </w:tr>
      <w:tr>
        <w:trPr>
          <w:tblCellSpacing w:w="0" w:type="dxa"/>
          <w:trHeight w:val="806"/>
        </w:trPr>
        <w:tc>
          <w:tcPr>
            <w:shd w:val="clear" w:color="auto" w:fill="ffffff"/>
            <w:tcBorders>
              <w:top w:val="none" w:color="000000" w:sz="4" w:space="0"/>
              <w:left w:val="none" w:color="000000" w:sz="4" w:space="0"/>
              <w:bottom w:val="none" w:color="000000" w:sz="4" w:space="0"/>
              <w:right w:val="none" w:color="000000" w:sz="4" w:space="0"/>
            </w:tcBorders>
            <w:tcW w:w="448" w:type="dxa"/>
            <w:vAlign w:val="center"/>
            <w:textDirection w:val="lrTb"/>
            <w:noWrap w:val="false"/>
          </w:tcPr>
          <w:p>
            <w:pPr>
              <w:pBdr/>
              <w:spacing/>
              <w:ind/>
              <w:rPr>
                <w:color w:val="000000" w:themeColor="text1"/>
                <w:lang w:val="en-IN"/>
              </w:rPr>
            </w:pPr>
            <w:r>
              <w:rPr>
                <w:color w:val="000000" w:themeColor="text1"/>
                <w:lang w:val="en-IN"/>
              </w:rPr>
              <w:t xml:space="preserve">23</w:t>
            </w:r>
            <w:r>
              <w:rPr>
                <w:color w:val="000000" w:themeColor="text1"/>
                <w:lang w:val="en-IN"/>
              </w:rPr>
            </w:r>
            <w:r>
              <w:rPr>
                <w:color w:val="000000" w:themeColor="text1"/>
                <w:lang w:val="en-IN"/>
              </w:rPr>
            </w:r>
          </w:p>
        </w:tc>
        <w:tc>
          <w:tcPr>
            <w:shd w:val="clear" w:color="auto" w:fill="ffffff"/>
            <w:tcBorders>
              <w:top w:val="none" w:color="000000" w:sz="4" w:space="0"/>
              <w:left w:val="none" w:color="000000" w:sz="4" w:space="0"/>
              <w:bottom w:val="none" w:color="000000" w:sz="4" w:space="0"/>
              <w:right w:val="none" w:color="000000" w:sz="4" w:space="0"/>
            </w:tcBorders>
            <w:tcW w:w="3548" w:type="dxa"/>
            <w:vAlign w:val="center"/>
            <w:textDirection w:val="lrTb"/>
            <w:noWrap w:val="false"/>
          </w:tcPr>
          <w:p>
            <w:pPr>
              <w:pBdr/>
              <w:spacing/>
              <w:ind/>
              <w:rPr>
                <w:color w:val="000000" w:themeColor="text1"/>
                <w:lang w:val="en-IN"/>
              </w:rPr>
            </w:pPr>
            <w:r>
              <w:rPr>
                <w:color w:val="000000" w:themeColor="text1"/>
                <w:lang w:val="en-IN"/>
              </w:rPr>
              <w:t xml:space="preserve">Does the use or purchase of your data potentially contribute to a dangerous group or regime?</w:t>
            </w:r>
            <w:r>
              <w:rPr>
                <w:color w:val="000000" w:themeColor="text1"/>
                <w:lang w:val="en-IN"/>
              </w:rPr>
            </w:r>
            <w:r>
              <w:rPr>
                <w:color w:val="000000" w:themeColor="text1"/>
                <w:lang w:val="en-IN"/>
              </w:rPr>
            </w:r>
          </w:p>
        </w:tc>
        <w:tc>
          <w:tcPr>
            <w:shd w:val="clear" w:color="auto" w:fill="ffffff"/>
            <w:tcBorders>
              <w:top w:val="none" w:color="000000" w:sz="4" w:space="0"/>
              <w:left w:val="none" w:color="000000" w:sz="4" w:space="0"/>
              <w:bottom w:val="none" w:color="000000" w:sz="4" w:space="0"/>
              <w:right w:val="none" w:color="000000" w:sz="4" w:space="0"/>
            </w:tcBorders>
            <w:tcW w:w="1284" w:type="dxa"/>
            <w:vAlign w:val="center"/>
            <w:textDirection w:val="lrTb"/>
            <w:noWrap w:val="false"/>
          </w:tcPr>
          <w:p>
            <w:pPr>
              <w:pBdr/>
              <w:spacing/>
              <w:ind/>
              <w:rPr>
                <w:color w:val="000000" w:themeColor="text1"/>
                <w:lang w:val="en-IN"/>
              </w:rPr>
            </w:pPr>
            <w:r>
              <w:rPr>
                <w:color w:val="000000" w:themeColor="text1"/>
                <w:lang w:val="en-IN"/>
              </w:rPr>
              <w:t xml:space="preserve">N</w:t>
            </w:r>
            <w:r>
              <w:rPr>
                <w:color w:val="000000" w:themeColor="text1"/>
                <w:lang w:val="en-IN"/>
              </w:rPr>
            </w:r>
            <w:r>
              <w:rPr>
                <w:color w:val="000000" w:themeColor="text1"/>
                <w:lang w:val="en-IN"/>
              </w:rPr>
            </w:r>
          </w:p>
        </w:tc>
        <w:tc>
          <w:tcPr>
            <w:shd w:val="clear" w:color="auto" w:fill="ffffff"/>
            <w:tcBorders>
              <w:top w:val="none" w:color="000000" w:sz="4" w:space="0"/>
              <w:left w:val="none" w:color="000000" w:sz="4" w:space="0"/>
              <w:bottom w:val="none" w:color="000000" w:sz="4" w:space="0"/>
              <w:right w:val="none" w:color="000000" w:sz="4" w:space="0"/>
            </w:tcBorders>
            <w:tcW w:w="1610" w:type="dxa"/>
            <w:vAlign w:val="center"/>
            <w:textDirection w:val="lrTb"/>
            <w:noWrap w:val="false"/>
          </w:tcPr>
          <w:p>
            <w:pPr>
              <w:pBdr/>
              <w:spacing/>
              <w:ind/>
              <w:rPr>
                <w:color w:val="000000" w:themeColor="text1"/>
                <w:lang w:val="en-IN"/>
              </w:rPr>
            </w:pPr>
            <w:r>
              <w:rPr>
                <w:color w:val="000000" w:themeColor="text1"/>
                <w:lang w:val="en-IN"/>
              </w:rPr>
              <w:t xml:space="preserve">N</w:t>
            </w:r>
            <w:r>
              <w:rPr>
                <w:color w:val="000000" w:themeColor="text1"/>
                <w:lang w:val="en-IN"/>
              </w:rPr>
            </w:r>
            <w:r>
              <w:rPr>
                <w:color w:val="000000" w:themeColor="text1"/>
                <w:lang w:val="en-IN"/>
              </w:rPr>
            </w:r>
          </w:p>
        </w:tc>
      </w:tr>
      <w:tr>
        <w:trPr>
          <w:tblCellSpacing w:w="0" w:type="dxa"/>
          <w:trHeight w:val="537"/>
        </w:trPr>
        <w:tc>
          <w:tcPr>
            <w:shd w:val="clear" w:color="auto" w:fill="ffffff"/>
            <w:tcBorders>
              <w:top w:val="none" w:color="000000" w:sz="4" w:space="0"/>
              <w:left w:val="none" w:color="000000" w:sz="4" w:space="0"/>
              <w:bottom w:val="none" w:color="000000" w:sz="4" w:space="0"/>
              <w:right w:val="none" w:color="000000" w:sz="4" w:space="0"/>
            </w:tcBorders>
            <w:tcW w:w="448" w:type="dxa"/>
            <w:vAlign w:val="center"/>
            <w:textDirection w:val="lrTb"/>
            <w:noWrap w:val="false"/>
          </w:tcPr>
          <w:p>
            <w:pPr>
              <w:pBdr/>
              <w:spacing/>
              <w:ind/>
              <w:rPr>
                <w:color w:val="000000" w:themeColor="text1"/>
                <w:lang w:val="en-IN"/>
              </w:rPr>
            </w:pPr>
            <w:r>
              <w:rPr>
                <w:color w:val="000000" w:themeColor="text1"/>
                <w:lang w:val="en-IN"/>
              </w:rPr>
              <w:t xml:space="preserve">24</w:t>
            </w:r>
            <w:r>
              <w:rPr>
                <w:color w:val="000000" w:themeColor="text1"/>
                <w:lang w:val="en-IN"/>
              </w:rPr>
            </w:r>
            <w:r>
              <w:rPr>
                <w:color w:val="000000" w:themeColor="text1"/>
                <w:lang w:val="en-IN"/>
              </w:rPr>
            </w:r>
          </w:p>
        </w:tc>
        <w:tc>
          <w:tcPr>
            <w:shd w:val="clear" w:color="auto" w:fill="ffffff"/>
            <w:tcBorders>
              <w:top w:val="none" w:color="000000" w:sz="4" w:space="0"/>
              <w:left w:val="none" w:color="000000" w:sz="4" w:space="0"/>
              <w:bottom w:val="none" w:color="000000" w:sz="4" w:space="0"/>
              <w:right w:val="none" w:color="000000" w:sz="4" w:space="0"/>
            </w:tcBorders>
            <w:tcW w:w="3548" w:type="dxa"/>
            <w:vAlign w:val="center"/>
            <w:textDirection w:val="lrTb"/>
            <w:noWrap w:val="false"/>
          </w:tcPr>
          <w:p>
            <w:pPr>
              <w:pBdr/>
              <w:spacing/>
              <w:ind/>
              <w:rPr>
                <w:color w:val="000000" w:themeColor="text1"/>
                <w:lang w:val="en-IN"/>
              </w:rPr>
            </w:pPr>
            <w:r>
              <w:rPr>
                <w:color w:val="000000" w:themeColor="text1"/>
                <w:lang w:val="en-IN"/>
              </w:rPr>
              <w:t xml:space="preserve">Could your virtual reality environment cause injury to the user?</w:t>
            </w:r>
            <w:r>
              <w:rPr>
                <w:color w:val="000000" w:themeColor="text1"/>
                <w:lang w:val="en-IN"/>
              </w:rPr>
            </w:r>
            <w:r>
              <w:rPr>
                <w:color w:val="000000" w:themeColor="text1"/>
                <w:lang w:val="en-IN"/>
              </w:rPr>
            </w:r>
          </w:p>
        </w:tc>
        <w:tc>
          <w:tcPr>
            <w:shd w:val="clear" w:color="auto" w:fill="ffffff"/>
            <w:tcBorders>
              <w:top w:val="none" w:color="000000" w:sz="4" w:space="0"/>
              <w:left w:val="none" w:color="000000" w:sz="4" w:space="0"/>
              <w:bottom w:val="none" w:color="000000" w:sz="4" w:space="0"/>
              <w:right w:val="none" w:color="000000" w:sz="4" w:space="0"/>
            </w:tcBorders>
            <w:tcW w:w="1284" w:type="dxa"/>
            <w:vAlign w:val="center"/>
            <w:textDirection w:val="lrTb"/>
            <w:noWrap w:val="false"/>
          </w:tcPr>
          <w:p>
            <w:pPr>
              <w:pBdr/>
              <w:spacing/>
              <w:ind/>
              <w:rPr>
                <w:color w:val="000000" w:themeColor="text1"/>
                <w:lang w:val="en-IN"/>
              </w:rPr>
            </w:pPr>
            <w:r>
              <w:rPr>
                <w:color w:val="000000" w:themeColor="text1"/>
                <w:lang w:val="en-IN"/>
              </w:rPr>
              <w:t xml:space="preserve">N</w:t>
            </w:r>
            <w:r>
              <w:rPr>
                <w:color w:val="000000" w:themeColor="text1"/>
                <w:lang w:val="en-IN"/>
              </w:rPr>
            </w:r>
            <w:r>
              <w:rPr>
                <w:color w:val="000000" w:themeColor="text1"/>
                <w:lang w:val="en-IN"/>
              </w:rPr>
            </w:r>
          </w:p>
        </w:tc>
        <w:tc>
          <w:tcPr>
            <w:shd w:val="clear" w:color="auto" w:fill="ffffff"/>
            <w:tcBorders>
              <w:top w:val="none" w:color="000000" w:sz="4" w:space="0"/>
              <w:left w:val="none" w:color="000000" w:sz="4" w:space="0"/>
              <w:bottom w:val="none" w:color="000000" w:sz="4" w:space="0"/>
              <w:right w:val="none" w:color="000000" w:sz="4" w:space="0"/>
            </w:tcBorders>
            <w:tcW w:w="1610" w:type="dxa"/>
            <w:vAlign w:val="center"/>
            <w:textDirection w:val="lrTb"/>
            <w:noWrap w:val="false"/>
          </w:tcPr>
          <w:p>
            <w:pPr>
              <w:pBdr/>
              <w:spacing/>
              <w:ind/>
              <w:rPr>
                <w:color w:val="000000" w:themeColor="text1"/>
                <w:lang w:val="en-IN"/>
              </w:rPr>
            </w:pPr>
            <w:r>
              <w:rPr>
                <w:color w:val="000000" w:themeColor="text1"/>
                <w:lang w:val="en-IN"/>
              </w:rPr>
              <w:t xml:space="preserve">N</w:t>
            </w:r>
            <w:r>
              <w:rPr>
                <w:color w:val="000000" w:themeColor="text1"/>
                <w:lang w:val="en-IN"/>
              </w:rPr>
            </w:r>
            <w:r>
              <w:rPr>
                <w:color w:val="000000" w:themeColor="text1"/>
                <w:lang w:val="en-IN"/>
              </w:rPr>
            </w:r>
          </w:p>
        </w:tc>
      </w:tr>
      <w:tr>
        <w:trPr>
          <w:tblCellSpacing w:w="0" w:type="dxa"/>
          <w:trHeight w:val="806"/>
        </w:trPr>
        <w:tc>
          <w:tcPr>
            <w:shd w:val="clear" w:color="auto" w:fill="ffffff"/>
            <w:tcBorders>
              <w:top w:val="none" w:color="000000" w:sz="4" w:space="0"/>
              <w:left w:val="none" w:color="000000" w:sz="4" w:space="0"/>
              <w:bottom w:val="none" w:color="000000" w:sz="4" w:space="0"/>
              <w:right w:val="none" w:color="000000" w:sz="4" w:space="0"/>
            </w:tcBorders>
            <w:tcW w:w="448" w:type="dxa"/>
            <w:vAlign w:val="center"/>
            <w:textDirection w:val="lrTb"/>
            <w:noWrap w:val="false"/>
          </w:tcPr>
          <w:p>
            <w:pPr>
              <w:pBdr/>
              <w:spacing/>
              <w:ind/>
              <w:rPr>
                <w:color w:val="000000" w:themeColor="text1"/>
                <w:lang w:val="en-IN"/>
              </w:rPr>
            </w:pPr>
            <w:r>
              <w:rPr>
                <w:color w:val="000000" w:themeColor="text1"/>
                <w:lang w:val="en-IN"/>
              </w:rPr>
              <w:t xml:space="preserve">25</w:t>
            </w:r>
            <w:r>
              <w:rPr>
                <w:color w:val="000000" w:themeColor="text1"/>
                <w:lang w:val="en-IN"/>
              </w:rPr>
            </w:r>
            <w:r>
              <w:rPr>
                <w:color w:val="000000" w:themeColor="text1"/>
                <w:lang w:val="en-IN"/>
              </w:rPr>
            </w:r>
          </w:p>
        </w:tc>
        <w:tc>
          <w:tcPr>
            <w:shd w:val="clear" w:color="auto" w:fill="ffffff"/>
            <w:tcBorders>
              <w:top w:val="none" w:color="000000" w:sz="4" w:space="0"/>
              <w:left w:val="none" w:color="000000" w:sz="4" w:space="0"/>
              <w:bottom w:val="none" w:color="000000" w:sz="4" w:space="0"/>
              <w:right w:val="none" w:color="000000" w:sz="4" w:space="0"/>
            </w:tcBorders>
            <w:tcW w:w="3548" w:type="dxa"/>
            <w:vAlign w:val="center"/>
            <w:textDirection w:val="lrTb"/>
            <w:noWrap w:val="false"/>
          </w:tcPr>
          <w:p>
            <w:pPr>
              <w:pBdr/>
              <w:spacing/>
              <w:ind/>
              <w:rPr>
                <w:color w:val="000000" w:themeColor="text1"/>
                <w:lang w:val="en-IN"/>
              </w:rPr>
            </w:pPr>
            <w:r>
              <w:rPr>
                <w:color w:val="000000" w:themeColor="text1"/>
                <w:lang w:val="en-IN"/>
              </w:rPr>
              <w:t xml:space="preserve">Are your study participants or game players aware that their data will be collected and used?</w:t>
            </w:r>
            <w:r>
              <w:rPr>
                <w:color w:val="000000" w:themeColor="text1"/>
                <w:lang w:val="en-IN"/>
              </w:rPr>
            </w:r>
            <w:r>
              <w:rPr>
                <w:color w:val="000000" w:themeColor="text1"/>
                <w:lang w:val="en-IN"/>
              </w:rPr>
            </w:r>
          </w:p>
        </w:tc>
        <w:tc>
          <w:tcPr>
            <w:shd w:val="clear" w:color="auto" w:fill="ffffff"/>
            <w:tcBorders>
              <w:top w:val="none" w:color="000000" w:sz="4" w:space="0"/>
              <w:left w:val="none" w:color="000000" w:sz="4" w:space="0"/>
              <w:bottom w:val="none" w:color="000000" w:sz="4" w:space="0"/>
              <w:right w:val="none" w:color="000000" w:sz="4" w:space="0"/>
            </w:tcBorders>
            <w:tcW w:w="1284" w:type="dxa"/>
            <w:vAlign w:val="center"/>
            <w:textDirection w:val="lrTb"/>
            <w:noWrap w:val="false"/>
          </w:tcPr>
          <w:p>
            <w:pPr>
              <w:pBdr/>
              <w:spacing/>
              <w:ind/>
              <w:rPr>
                <w:color w:val="000000" w:themeColor="text1"/>
                <w:lang w:val="en-IN"/>
              </w:rPr>
            </w:pPr>
            <w:r>
              <w:rPr>
                <w:color w:val="000000" w:themeColor="text1"/>
                <w:lang w:val="en-IN"/>
              </w:rPr>
              <w:t xml:space="preserve">N</w:t>
            </w:r>
            <w:r>
              <w:rPr>
                <w:color w:val="000000" w:themeColor="text1"/>
                <w:lang w:val="en-IN"/>
              </w:rPr>
            </w:r>
            <w:r>
              <w:rPr>
                <w:color w:val="000000" w:themeColor="text1"/>
                <w:lang w:val="en-IN"/>
              </w:rPr>
            </w:r>
          </w:p>
        </w:tc>
        <w:tc>
          <w:tcPr>
            <w:shd w:val="clear" w:color="auto" w:fill="ffffff"/>
            <w:tcBorders>
              <w:top w:val="none" w:color="000000" w:sz="4" w:space="0"/>
              <w:left w:val="none" w:color="000000" w:sz="4" w:space="0"/>
              <w:bottom w:val="none" w:color="000000" w:sz="4" w:space="0"/>
              <w:right w:val="none" w:color="000000" w:sz="4" w:space="0"/>
            </w:tcBorders>
            <w:tcW w:w="1610" w:type="dxa"/>
            <w:vAlign w:val="center"/>
            <w:textDirection w:val="lrTb"/>
            <w:noWrap w:val="false"/>
          </w:tcPr>
          <w:p>
            <w:pPr>
              <w:pBdr/>
              <w:spacing/>
              <w:ind/>
              <w:rPr>
                <w:color w:val="000000" w:themeColor="text1"/>
                <w:lang w:val="en-IN"/>
              </w:rPr>
            </w:pPr>
            <w:r>
              <w:rPr>
                <w:color w:val="000000" w:themeColor="text1"/>
                <w:lang w:val="en-IN"/>
              </w:rPr>
              <w:t xml:space="preserve">N</w:t>
            </w:r>
            <w:r>
              <w:rPr>
                <w:color w:val="000000" w:themeColor="text1"/>
                <w:lang w:val="en-IN"/>
              </w:rPr>
            </w:r>
            <w:r>
              <w:rPr>
                <w:color w:val="000000" w:themeColor="text1"/>
                <w:lang w:val="en-IN"/>
              </w:rPr>
            </w:r>
          </w:p>
        </w:tc>
      </w:tr>
      <w:tr>
        <w:trPr>
          <w:tblCellSpacing w:w="0" w:type="dxa"/>
          <w:trHeight w:val="621"/>
        </w:trPr>
        <w:tc>
          <w:tcPr>
            <w:shd w:val="clear" w:color="auto" w:fill="ffffff"/>
            <w:tcBorders>
              <w:top w:val="none" w:color="000000" w:sz="4" w:space="0"/>
              <w:left w:val="none" w:color="000000" w:sz="4" w:space="0"/>
              <w:bottom w:val="none" w:color="000000" w:sz="4" w:space="0"/>
              <w:right w:val="none" w:color="000000" w:sz="4" w:space="0"/>
            </w:tcBorders>
            <w:tcW w:w="448" w:type="dxa"/>
            <w:vAlign w:val="center"/>
            <w:textDirection w:val="lrTb"/>
            <w:noWrap w:val="false"/>
          </w:tcPr>
          <w:p>
            <w:pPr>
              <w:pBdr/>
              <w:spacing/>
              <w:ind/>
              <w:rPr>
                <w:color w:val="000000" w:themeColor="text1"/>
                <w:lang w:val="en-IN"/>
              </w:rPr>
            </w:pPr>
            <w:r>
              <w:rPr>
                <w:color w:val="000000" w:themeColor="text1"/>
                <w:lang w:val="en-IN"/>
              </w:rPr>
              <w:t xml:space="preserve">26</w:t>
            </w:r>
            <w:r>
              <w:rPr>
                <w:color w:val="000000" w:themeColor="text1"/>
                <w:lang w:val="en-IN"/>
              </w:rPr>
            </w:r>
            <w:r>
              <w:rPr>
                <w:color w:val="000000" w:themeColor="text1"/>
                <w:lang w:val="en-IN"/>
              </w:rPr>
            </w:r>
          </w:p>
        </w:tc>
        <w:tc>
          <w:tcPr>
            <w:shd w:val="clear" w:color="auto" w:fill="ffffff"/>
            <w:tcBorders>
              <w:top w:val="none" w:color="000000" w:sz="4" w:space="0"/>
              <w:left w:val="none" w:color="000000" w:sz="4" w:space="0"/>
              <w:bottom w:val="none" w:color="000000" w:sz="4" w:space="0"/>
              <w:right w:val="none" w:color="000000" w:sz="4" w:space="0"/>
            </w:tcBorders>
            <w:tcW w:w="3548" w:type="dxa"/>
            <w:vAlign w:val="center"/>
            <w:textDirection w:val="lrTb"/>
            <w:noWrap w:val="false"/>
          </w:tcPr>
          <w:p>
            <w:pPr>
              <w:pBdr/>
              <w:spacing/>
              <w:ind/>
              <w:rPr>
                <w:color w:val="000000" w:themeColor="text1"/>
                <w:lang w:val="en-IN"/>
              </w:rPr>
            </w:pPr>
            <w:r>
              <w:rPr>
                <w:color w:val="000000" w:themeColor="text1"/>
                <w:lang w:val="en-IN"/>
              </w:rPr>
              <w:t xml:space="preserve">Does your game or app contain addictive design elements without benefit to the user?</w:t>
            </w:r>
            <w:r>
              <w:rPr>
                <w:color w:val="000000" w:themeColor="text1"/>
                <w:lang w:val="en-IN"/>
              </w:rPr>
            </w:r>
            <w:r>
              <w:rPr>
                <w:color w:val="000000" w:themeColor="text1"/>
                <w:lang w:val="en-IN"/>
              </w:rPr>
            </w:r>
          </w:p>
        </w:tc>
        <w:tc>
          <w:tcPr>
            <w:shd w:val="clear" w:color="auto" w:fill="ffffff"/>
            <w:tcBorders>
              <w:top w:val="none" w:color="000000" w:sz="4" w:space="0"/>
              <w:left w:val="none" w:color="000000" w:sz="4" w:space="0"/>
              <w:bottom w:val="none" w:color="000000" w:sz="4" w:space="0"/>
              <w:right w:val="none" w:color="000000" w:sz="4" w:space="0"/>
            </w:tcBorders>
            <w:tcW w:w="1284" w:type="dxa"/>
            <w:vAlign w:val="center"/>
            <w:textDirection w:val="lrTb"/>
            <w:noWrap w:val="false"/>
          </w:tcPr>
          <w:p>
            <w:pPr>
              <w:pBdr/>
              <w:spacing/>
              <w:ind/>
              <w:rPr>
                <w:color w:val="000000" w:themeColor="text1"/>
                <w:lang w:val="en-IN"/>
              </w:rPr>
            </w:pPr>
            <w:r>
              <w:rPr>
                <w:color w:val="000000" w:themeColor="text1"/>
                <w:lang w:val="en-IN"/>
              </w:rPr>
              <w:t xml:space="preserve">N</w:t>
            </w:r>
            <w:r>
              <w:rPr>
                <w:color w:val="000000" w:themeColor="text1"/>
                <w:lang w:val="en-IN"/>
              </w:rPr>
            </w:r>
            <w:r>
              <w:rPr>
                <w:color w:val="000000" w:themeColor="text1"/>
                <w:lang w:val="en-IN"/>
              </w:rPr>
            </w:r>
          </w:p>
        </w:tc>
        <w:tc>
          <w:tcPr>
            <w:shd w:val="clear" w:color="auto" w:fill="ffffff"/>
            <w:tcBorders>
              <w:top w:val="none" w:color="000000" w:sz="4" w:space="0"/>
              <w:left w:val="none" w:color="000000" w:sz="4" w:space="0"/>
              <w:bottom w:val="none" w:color="000000" w:sz="4" w:space="0"/>
              <w:right w:val="none" w:color="000000" w:sz="4" w:space="0"/>
            </w:tcBorders>
            <w:tcW w:w="1610" w:type="dxa"/>
            <w:vAlign w:val="center"/>
            <w:textDirection w:val="lrTb"/>
            <w:noWrap w:val="false"/>
          </w:tcPr>
          <w:p>
            <w:pPr>
              <w:pBdr/>
              <w:spacing/>
              <w:ind/>
              <w:rPr>
                <w:color w:val="000000" w:themeColor="text1"/>
                <w:lang w:val="en-IN"/>
              </w:rPr>
            </w:pPr>
            <w:r>
              <w:rPr>
                <w:color w:val="000000" w:themeColor="text1"/>
                <w:lang w:val="en-IN"/>
              </w:rPr>
              <w:t xml:space="preserve">N</w:t>
            </w:r>
            <w:r>
              <w:rPr>
                <w:color w:val="000000" w:themeColor="text1"/>
                <w:lang w:val="en-IN"/>
              </w:rPr>
            </w:r>
            <w:r>
              <w:rPr>
                <w:color w:val="000000" w:themeColor="text1"/>
                <w:lang w:val="en-IN"/>
              </w:rPr>
            </w:r>
          </w:p>
        </w:tc>
      </w:tr>
      <w:tr>
        <w:trPr>
          <w:tblCellSpacing w:w="0" w:type="dxa"/>
          <w:trHeight w:val="1075"/>
        </w:trPr>
        <w:tc>
          <w:tcPr>
            <w:shd w:val="clear" w:color="auto" w:fill="ffffff"/>
            <w:tcBorders>
              <w:top w:val="none" w:color="000000" w:sz="4" w:space="0"/>
              <w:left w:val="none" w:color="000000" w:sz="4" w:space="0"/>
              <w:bottom w:val="none" w:color="000000" w:sz="4" w:space="0"/>
              <w:right w:val="none" w:color="000000" w:sz="4" w:space="0"/>
            </w:tcBorders>
            <w:tcW w:w="448" w:type="dxa"/>
            <w:vAlign w:val="center"/>
            <w:textDirection w:val="lrTb"/>
            <w:noWrap w:val="false"/>
          </w:tcPr>
          <w:p>
            <w:pPr>
              <w:pBdr/>
              <w:spacing/>
              <w:ind/>
              <w:rPr>
                <w:color w:val="000000" w:themeColor="text1"/>
                <w:lang w:val="en-IN"/>
              </w:rPr>
            </w:pPr>
            <w:r>
              <w:rPr>
                <w:color w:val="000000" w:themeColor="text1"/>
                <w:lang w:val="en-IN"/>
              </w:rPr>
              <w:t xml:space="preserve">27</w:t>
            </w:r>
            <w:r>
              <w:rPr>
                <w:color w:val="000000" w:themeColor="text1"/>
                <w:lang w:val="en-IN"/>
              </w:rPr>
            </w:r>
            <w:r>
              <w:rPr>
                <w:color w:val="000000" w:themeColor="text1"/>
                <w:lang w:val="en-IN"/>
              </w:rPr>
            </w:r>
          </w:p>
        </w:tc>
        <w:tc>
          <w:tcPr>
            <w:shd w:val="clear" w:color="auto" w:fill="ffffff"/>
            <w:tcBorders>
              <w:top w:val="none" w:color="000000" w:sz="4" w:space="0"/>
              <w:left w:val="none" w:color="000000" w:sz="4" w:space="0"/>
              <w:bottom w:val="none" w:color="000000" w:sz="4" w:space="0"/>
              <w:right w:val="none" w:color="000000" w:sz="4" w:space="0"/>
            </w:tcBorders>
            <w:tcW w:w="3548" w:type="dxa"/>
            <w:vAlign w:val="center"/>
            <w:textDirection w:val="lrTb"/>
            <w:noWrap w:val="false"/>
          </w:tcPr>
          <w:p>
            <w:pPr>
              <w:pBdr/>
              <w:spacing/>
              <w:ind/>
              <w:rPr>
                <w:color w:val="000000" w:themeColor="text1"/>
                <w:lang w:val="en-IN"/>
              </w:rPr>
            </w:pPr>
            <w:r>
              <w:rPr>
                <w:color w:val="000000" w:themeColor="text1"/>
                <w:lang w:val="en-IN"/>
              </w:rPr>
              <w:t xml:space="preserve">Does your survey contain an aspect of compulsion or unusually large incentive, that would command users to take it even if it was to their detriment?</w:t>
            </w:r>
            <w:r>
              <w:rPr>
                <w:color w:val="000000" w:themeColor="text1"/>
                <w:lang w:val="en-IN"/>
              </w:rPr>
            </w:r>
            <w:r>
              <w:rPr>
                <w:color w:val="000000" w:themeColor="text1"/>
                <w:lang w:val="en-IN"/>
              </w:rPr>
            </w:r>
          </w:p>
        </w:tc>
        <w:tc>
          <w:tcPr>
            <w:shd w:val="clear" w:color="auto" w:fill="ffffff"/>
            <w:tcBorders>
              <w:top w:val="none" w:color="000000" w:sz="4" w:space="0"/>
              <w:left w:val="none" w:color="000000" w:sz="4" w:space="0"/>
              <w:bottom w:val="none" w:color="000000" w:sz="4" w:space="0"/>
              <w:right w:val="none" w:color="000000" w:sz="4" w:space="0"/>
            </w:tcBorders>
            <w:tcW w:w="1284" w:type="dxa"/>
            <w:vAlign w:val="center"/>
            <w:textDirection w:val="lrTb"/>
            <w:noWrap w:val="false"/>
          </w:tcPr>
          <w:p>
            <w:pPr>
              <w:pBdr/>
              <w:spacing/>
              <w:ind/>
              <w:rPr>
                <w:color w:val="000000" w:themeColor="text1"/>
                <w:lang w:val="en-IN"/>
              </w:rPr>
            </w:pPr>
            <w:r>
              <w:rPr>
                <w:color w:val="000000" w:themeColor="text1"/>
                <w:lang w:val="en-IN"/>
              </w:rPr>
              <w:t xml:space="preserve">N</w:t>
            </w:r>
            <w:r>
              <w:rPr>
                <w:color w:val="000000" w:themeColor="text1"/>
                <w:lang w:val="en-IN"/>
              </w:rPr>
            </w:r>
            <w:r>
              <w:rPr>
                <w:color w:val="000000" w:themeColor="text1"/>
                <w:lang w:val="en-IN"/>
              </w:rPr>
            </w:r>
          </w:p>
        </w:tc>
        <w:tc>
          <w:tcPr>
            <w:shd w:val="clear" w:color="auto" w:fill="ffffff"/>
            <w:tcBorders>
              <w:top w:val="none" w:color="000000" w:sz="4" w:space="0"/>
              <w:left w:val="none" w:color="000000" w:sz="4" w:space="0"/>
              <w:bottom w:val="none" w:color="000000" w:sz="4" w:space="0"/>
              <w:right w:val="none" w:color="000000" w:sz="4" w:space="0"/>
            </w:tcBorders>
            <w:tcW w:w="1610" w:type="dxa"/>
            <w:vAlign w:val="center"/>
            <w:textDirection w:val="lrTb"/>
            <w:noWrap w:val="false"/>
          </w:tcPr>
          <w:p>
            <w:pPr>
              <w:pBdr/>
              <w:spacing/>
              <w:ind/>
              <w:rPr>
                <w:color w:val="000000" w:themeColor="text1"/>
                <w:lang w:val="en-IN"/>
              </w:rPr>
            </w:pPr>
            <w:r>
              <w:rPr>
                <w:color w:val="000000" w:themeColor="text1"/>
                <w:lang w:val="en-IN"/>
              </w:rPr>
              <w:t xml:space="preserve">N</w:t>
            </w:r>
            <w:r>
              <w:rPr>
                <w:color w:val="000000" w:themeColor="text1"/>
                <w:lang w:val="en-IN"/>
              </w:rPr>
            </w:r>
            <w:r>
              <w:rPr>
                <w:color w:val="000000" w:themeColor="text1"/>
                <w:lang w:val="en-IN"/>
              </w:rPr>
            </w:r>
          </w:p>
        </w:tc>
      </w:tr>
      <w:tr>
        <w:trPr>
          <w:tblCellSpacing w:w="0" w:type="dxa"/>
          <w:trHeight w:val="621"/>
        </w:trPr>
        <w:tc>
          <w:tcPr>
            <w:shd w:val="clear" w:color="auto" w:fill="ffffff"/>
            <w:tcBorders>
              <w:top w:val="none" w:color="000000" w:sz="4" w:space="0"/>
              <w:left w:val="none" w:color="000000" w:sz="4" w:space="0"/>
              <w:bottom w:val="none" w:color="000000" w:sz="4" w:space="0"/>
              <w:right w:val="none" w:color="000000" w:sz="4" w:space="0"/>
            </w:tcBorders>
            <w:tcW w:w="448" w:type="dxa"/>
            <w:vAlign w:val="center"/>
            <w:textDirection w:val="lrTb"/>
            <w:noWrap w:val="false"/>
          </w:tcPr>
          <w:p>
            <w:pPr>
              <w:pBdr/>
              <w:spacing/>
              <w:ind/>
              <w:rPr>
                <w:color w:val="000000" w:themeColor="text1"/>
                <w:lang w:val="en-IN"/>
              </w:rPr>
            </w:pPr>
            <w:r>
              <w:rPr>
                <w:color w:val="000000" w:themeColor="text1"/>
                <w:lang w:val="en-IN"/>
              </w:rPr>
              <w:t xml:space="preserve">28</w:t>
            </w:r>
            <w:r>
              <w:rPr>
                <w:color w:val="000000" w:themeColor="text1"/>
                <w:lang w:val="en-IN"/>
              </w:rPr>
            </w:r>
            <w:r>
              <w:rPr>
                <w:color w:val="000000" w:themeColor="text1"/>
                <w:lang w:val="en-IN"/>
              </w:rPr>
            </w:r>
          </w:p>
        </w:tc>
        <w:tc>
          <w:tcPr>
            <w:shd w:val="clear" w:color="auto" w:fill="ffffff"/>
            <w:tcBorders>
              <w:top w:val="none" w:color="000000" w:sz="4" w:space="0"/>
              <w:left w:val="none" w:color="000000" w:sz="4" w:space="0"/>
              <w:bottom w:val="none" w:color="000000" w:sz="4" w:space="0"/>
              <w:right w:val="none" w:color="000000" w:sz="4" w:space="0"/>
            </w:tcBorders>
            <w:tcW w:w="3548" w:type="dxa"/>
            <w:vAlign w:val="center"/>
            <w:textDirection w:val="lrTb"/>
            <w:noWrap w:val="false"/>
          </w:tcPr>
          <w:p>
            <w:pPr>
              <w:pBdr/>
              <w:spacing/>
              <w:ind/>
              <w:rPr>
                <w:color w:val="000000" w:themeColor="text1"/>
                <w:lang w:val="en-IN"/>
              </w:rPr>
            </w:pPr>
            <w:r>
              <w:rPr>
                <w:color w:val="000000" w:themeColor="text1"/>
                <w:lang w:val="en-IN"/>
              </w:rPr>
              <w:t xml:space="preserve">Could your research outcomes harm an individual or entity?</w:t>
            </w:r>
            <w:r>
              <w:rPr>
                <w:color w:val="000000" w:themeColor="text1"/>
                <w:lang w:val="en-IN"/>
              </w:rPr>
            </w:r>
            <w:r>
              <w:rPr>
                <w:color w:val="000000" w:themeColor="text1"/>
                <w:lang w:val="en-IN"/>
              </w:rPr>
            </w:r>
          </w:p>
        </w:tc>
        <w:tc>
          <w:tcPr>
            <w:shd w:val="clear" w:color="auto" w:fill="ffffff"/>
            <w:tcBorders>
              <w:top w:val="none" w:color="000000" w:sz="4" w:space="0"/>
              <w:left w:val="none" w:color="000000" w:sz="4" w:space="0"/>
              <w:bottom w:val="none" w:color="000000" w:sz="4" w:space="0"/>
              <w:right w:val="none" w:color="000000" w:sz="4" w:space="0"/>
            </w:tcBorders>
            <w:tcW w:w="1284" w:type="dxa"/>
            <w:vAlign w:val="center"/>
            <w:textDirection w:val="lrTb"/>
            <w:noWrap w:val="false"/>
          </w:tcPr>
          <w:p>
            <w:pPr>
              <w:pBdr/>
              <w:spacing/>
              <w:ind/>
              <w:rPr>
                <w:color w:val="000000" w:themeColor="text1"/>
                <w:lang w:val="en-IN"/>
              </w:rPr>
            </w:pPr>
            <w:r>
              <w:rPr>
                <w:color w:val="000000" w:themeColor="text1"/>
                <w:lang w:val="en-IN"/>
              </w:rPr>
              <w:t xml:space="preserve">N</w:t>
            </w:r>
            <w:r>
              <w:rPr>
                <w:color w:val="000000" w:themeColor="text1"/>
                <w:lang w:val="en-IN"/>
              </w:rPr>
            </w:r>
            <w:r>
              <w:rPr>
                <w:color w:val="000000" w:themeColor="text1"/>
                <w:lang w:val="en-IN"/>
              </w:rPr>
            </w:r>
          </w:p>
        </w:tc>
        <w:tc>
          <w:tcPr>
            <w:shd w:val="clear" w:color="auto" w:fill="ffffff"/>
            <w:tcBorders>
              <w:top w:val="none" w:color="000000" w:sz="4" w:space="0"/>
              <w:left w:val="none" w:color="000000" w:sz="4" w:space="0"/>
              <w:bottom w:val="none" w:color="000000" w:sz="4" w:space="0"/>
              <w:right w:val="none" w:color="000000" w:sz="4" w:space="0"/>
            </w:tcBorders>
            <w:tcW w:w="1610" w:type="dxa"/>
            <w:vAlign w:val="center"/>
            <w:textDirection w:val="lrTb"/>
            <w:noWrap w:val="false"/>
          </w:tcPr>
          <w:p>
            <w:pPr>
              <w:pBdr/>
              <w:spacing/>
              <w:ind/>
              <w:rPr>
                <w:color w:val="000000" w:themeColor="text1"/>
                <w:lang w:val="en-IN"/>
              </w:rPr>
            </w:pPr>
            <w:r>
              <w:rPr>
                <w:color w:val="000000" w:themeColor="text1"/>
                <w:lang w:val="en-IN"/>
              </w:rPr>
              <w:t xml:space="preserve">N</w:t>
            </w:r>
            <w:r>
              <w:rPr>
                <w:color w:val="000000" w:themeColor="text1"/>
                <w:lang w:val="en-IN"/>
              </w:rPr>
            </w:r>
            <w:r>
              <w:rPr>
                <w:color w:val="000000" w:themeColor="text1"/>
                <w:lang w:val="en-IN"/>
              </w:rPr>
            </w:r>
          </w:p>
        </w:tc>
      </w:tr>
    </w:tbl>
    <w:p>
      <w:pPr>
        <w:pBdr/>
        <w:spacing/>
        <w:ind/>
        <w:rPr>
          <w:iCs/>
          <w:color w:val="000000" w:themeColor="text1"/>
        </w:rPr>
      </w:pPr>
      <w:r>
        <w:rPr>
          <w:iCs/>
          <w:color w:val="000000" w:themeColor="text1"/>
        </w:rPr>
      </w:r>
      <w:r>
        <w:rPr>
          <w:iCs/>
          <w:color w:val="000000" w:themeColor="text1"/>
        </w:rPr>
      </w:r>
      <w:r>
        <w:rPr>
          <w:iCs/>
          <w:color w:val="000000" w:themeColor="text1"/>
        </w:rPr>
      </w:r>
    </w:p>
    <w:p>
      <w:pPr>
        <w:pBdr/>
        <w:spacing/>
        <w:ind/>
        <w:rPr/>
      </w:pPr>
      <w:r/>
      <w:bookmarkEnd w:id="11"/>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Style w:val="907"/>
        <w:numPr>
          <w:ilvl w:val="0"/>
          <w:numId w:val="1"/>
        </w:numPr>
        <w:pBdr/>
        <w:spacing/>
        <w:ind/>
        <w:rPr/>
      </w:pPr>
      <w:r/>
      <w:bookmarkStart w:id="12" w:name="_Toc155602894"/>
      <w:r>
        <w:t xml:space="preserve">Approvals</w:t>
      </w:r>
      <w:bookmarkEnd w:id="12"/>
      <w:r/>
      <w:r/>
    </w:p>
    <w:p>
      <w:pPr>
        <w:pBdr/>
        <w:spacing/>
        <w:ind/>
        <w:rPr/>
      </w:pPr>
      <w:r/>
      <w:bookmarkStart w:id="13" w:name="_Hlk178330854"/>
      <w:r>
        <w:t xml:space="preserve">The signatures of the people below indicate an understanding </w:t>
      </w:r>
      <w:r>
        <w:t xml:space="preserve">of </w:t>
      </w:r>
      <w:r>
        <w:t xml:space="preserve">the purpose and content of this document by those signing it.</w:t>
      </w:r>
      <w:r>
        <w:t xml:space="preserve"> </w:t>
      </w:r>
      <w:r>
        <w:t xml:space="preserve">By signing this </w:t>
      </w:r>
      <w:r>
        <w:t xml:space="preserve">document,</w:t>
      </w:r>
      <w:r>
        <w:t xml:space="preserve"> you indicate that you approve of the proposed project outlined in this Statement of Work</w:t>
      </w:r>
      <w:r>
        <w:t xml:space="preserve">, the division of work</w:t>
      </w:r>
      <w:r>
        <w:t xml:space="preserve">, the Ground Rules</w:t>
      </w:r>
      <w:r>
        <w:t xml:space="preserve"> and that the next steps may be taken to create a </w:t>
      </w:r>
      <w:r>
        <w:t xml:space="preserve">Product</w:t>
      </w:r>
      <w:r>
        <w:t xml:space="preserve"> Specification and proceed with the project.</w:t>
      </w:r>
      <w:r/>
    </w:p>
    <w:p>
      <w:pPr>
        <w:pBdr/>
        <w:spacing/>
        <w:ind/>
        <w:rPr/>
      </w:pPr>
      <w:r>
        <w:rPr>
          <w:rFonts w:ascii="Segoe UI" w:hAnsi="Segoe UI" w:cs="Segoe UI"/>
          <w:color w:val="242424"/>
          <w:sz w:val="21"/>
          <w:szCs w:val="21"/>
          <w:shd w:val="clear" w:color="auto" w:fill="ffffff"/>
        </w:rPr>
        <w:t xml:space="preserve">This document is based upon and supersedes the </w:t>
      </w:r>
      <w:r>
        <w:rPr>
          <w:rFonts w:ascii="Segoe UI" w:hAnsi="Segoe UI" w:cs="Segoe UI"/>
          <w:iCs/>
          <w:color w:val="000000" w:themeColor="text1"/>
          <w:sz w:val="21"/>
          <w:szCs w:val="21"/>
          <w:shd w:val="clear" w:color="auto" w:fill="ffffff"/>
        </w:rPr>
        <w:t xml:space="preserve">City 3D Shape</w:t>
      </w:r>
      <w:r>
        <w:rPr>
          <w:rFonts w:ascii="Segoe UI" w:hAnsi="Segoe UI" w:cs="Segoe UI"/>
          <w:iCs/>
          <w:color w:val="000000" w:themeColor="text1"/>
          <w:sz w:val="21"/>
          <w:szCs w:val="21"/>
          <w:shd w:val="clear" w:color="auto" w:fill="ffffff"/>
        </w:rPr>
        <w:t xml:space="preserve">V1</w:t>
      </w:r>
      <w:r>
        <w:rPr>
          <w:rFonts w:ascii="Segoe UI" w:hAnsi="Segoe UI" w:cs="Segoe UI"/>
          <w:color w:val="242424"/>
          <w:sz w:val="21"/>
          <w:szCs w:val="21"/>
          <w:shd w:val="clear" w:color="auto" w:fill="ffffff"/>
        </w:rPr>
        <w:t xml:space="preserve"> </w:t>
      </w:r>
      <w:r>
        <w:rPr>
          <w:rFonts w:ascii="Segoe UI" w:hAnsi="Segoe UI" w:cs="Segoe UI"/>
          <w:color w:val="242424"/>
          <w:sz w:val="21"/>
          <w:szCs w:val="21"/>
          <w:shd w:val="clear" w:color="auto" w:fill="ffffff"/>
        </w:rPr>
        <w:t xml:space="preserve">Deviations</w:t>
      </w:r>
      <w:r>
        <w:rPr>
          <w:rFonts w:ascii="Segoe UI" w:hAnsi="Segoe UI" w:cs="Segoe UI"/>
          <w:color w:val="242424"/>
          <w:sz w:val="21"/>
          <w:szCs w:val="21"/>
          <w:shd w:val="clear" w:color="auto" w:fill="ffffff"/>
        </w:rPr>
        <w:t xml:space="preserve">,</w:t>
      </w:r>
      <w:r>
        <w:rPr>
          <w:rFonts w:ascii="Segoe UI" w:hAnsi="Segoe UI" w:cs="Segoe UI"/>
          <w:color w:val="242424"/>
          <w:sz w:val="21"/>
          <w:szCs w:val="21"/>
          <w:shd w:val="clear" w:color="auto" w:fill="ffffff"/>
        </w:rPr>
        <w:t xml:space="preserve"> (versus clarifications)</w:t>
      </w:r>
      <w:r>
        <w:rPr>
          <w:rFonts w:ascii="Segoe UI" w:hAnsi="Segoe UI" w:cs="Segoe UI"/>
          <w:color w:val="242424"/>
          <w:sz w:val="21"/>
          <w:szCs w:val="21"/>
          <w:shd w:val="clear" w:color="auto" w:fill="ffffff"/>
        </w:rPr>
        <w:t xml:space="preserve">,</w:t>
      </w:r>
      <w:r>
        <w:rPr>
          <w:rFonts w:ascii="Segoe UI" w:hAnsi="Segoe UI" w:cs="Segoe UI"/>
          <w:color w:val="242424"/>
          <w:sz w:val="21"/>
          <w:szCs w:val="21"/>
          <w:shd w:val="clear" w:color="auto" w:fill="ffffff"/>
        </w:rPr>
        <w:t xml:space="preserve"> from the PDR </w:t>
      </w:r>
      <w:r>
        <w:rPr>
          <w:rFonts w:ascii="Segoe UI" w:hAnsi="Segoe UI" w:cs="Segoe UI"/>
          <w:color w:val="242424"/>
          <w:sz w:val="21"/>
          <w:szCs w:val="21"/>
          <w:shd w:val="clear" w:color="auto" w:fill="ffffff"/>
        </w:rPr>
        <w:t xml:space="preserve">have been</w:t>
      </w:r>
      <w:r>
        <w:rPr>
          <w:rFonts w:ascii="Segoe UI" w:hAnsi="Segoe UI" w:cs="Segoe UI"/>
          <w:color w:val="242424"/>
          <w:sz w:val="21"/>
          <w:szCs w:val="21"/>
          <w:shd w:val="clear" w:color="auto" w:fill="ffffff"/>
        </w:rPr>
        <w:t xml:space="preserve"> clearly noted.</w:t>
      </w:r>
      <w:r>
        <w:rPr>
          <w:rFonts w:ascii="Segoe UI" w:hAnsi="Segoe UI" w:cs="Segoe UI"/>
          <w:color w:val="242424"/>
          <w:sz w:val="21"/>
          <w:szCs w:val="21"/>
          <w:shd w:val="clear" w:color="auto" w:fill="ffffff"/>
        </w:rPr>
        <w:t xml:space="preserve"> </w:t>
      </w:r>
      <w:r>
        <w:rPr>
          <w:rFonts w:ascii="Segoe UI" w:hAnsi="Segoe UI" w:cs="Segoe UI"/>
          <w:color w:val="242424"/>
          <w:sz w:val="21"/>
          <w:szCs w:val="21"/>
          <w:shd w:val="clear" w:color="auto" w:fill="ffffff"/>
        </w:rPr>
        <w:t xml:space="preserve">For any requirements not listed in </w:t>
      </w:r>
      <w:r>
        <w:rPr>
          <w:rFonts w:ascii="Segoe UI" w:hAnsi="Segoe UI" w:cs="Segoe UI"/>
          <w:color w:val="242424"/>
          <w:sz w:val="21"/>
          <w:szCs w:val="21"/>
          <w:shd w:val="clear" w:color="auto" w:fill="ffffff"/>
        </w:rPr>
        <w:t xml:space="preserve">this</w:t>
      </w:r>
      <w:r>
        <w:rPr>
          <w:rFonts w:ascii="Segoe UI" w:hAnsi="Segoe UI" w:cs="Segoe UI"/>
          <w:color w:val="242424"/>
          <w:sz w:val="21"/>
          <w:szCs w:val="21"/>
          <w:shd w:val="clear" w:color="auto" w:fill="ffffff"/>
        </w:rPr>
        <w:t xml:space="preserve"> SOW</w:t>
      </w:r>
      <w:r>
        <w:rPr>
          <w:rFonts w:ascii="Segoe UI" w:hAnsi="Segoe UI" w:cs="Segoe UI"/>
          <w:color w:val="242424"/>
          <w:sz w:val="21"/>
          <w:szCs w:val="21"/>
          <w:shd w:val="clear" w:color="auto" w:fill="ffffff"/>
        </w:rPr>
        <w:t xml:space="preserve">,</w:t>
      </w:r>
      <w:r>
        <w:rPr>
          <w:rFonts w:ascii="Segoe UI" w:hAnsi="Segoe UI" w:cs="Segoe UI"/>
          <w:color w:val="242424"/>
          <w:sz w:val="21"/>
          <w:szCs w:val="21"/>
          <w:shd w:val="clear" w:color="auto" w:fill="ffffff"/>
        </w:rPr>
        <w:t xml:space="preserve"> the PRD requirements shall remain </w:t>
      </w:r>
      <w:r>
        <w:rPr>
          <w:rFonts w:ascii="Segoe UI" w:hAnsi="Segoe UI" w:cs="Segoe UI"/>
          <w:color w:val="242424"/>
          <w:sz w:val="21"/>
          <w:szCs w:val="21"/>
          <w:shd w:val="clear" w:color="auto" w:fill="ffffff"/>
        </w:rPr>
        <w:t xml:space="preserve">in </w:t>
      </w:r>
      <w:r>
        <w:rPr>
          <w:rFonts w:ascii="Segoe UI" w:hAnsi="Segoe UI" w:cs="Segoe UI"/>
          <w:color w:val="242424"/>
          <w:sz w:val="21"/>
          <w:szCs w:val="21"/>
          <w:shd w:val="clear" w:color="auto" w:fill="ffffff"/>
        </w:rPr>
        <w:t xml:space="preserve">effect</w:t>
      </w:r>
      <w:r>
        <w:rPr>
          <w:rFonts w:ascii="Segoe UI" w:hAnsi="Segoe UI" w:cs="Segoe UI"/>
          <w:color w:val="242424"/>
          <w:sz w:val="21"/>
          <w:szCs w:val="21"/>
          <w:shd w:val="clear" w:color="auto" w:fill="ffffff"/>
        </w:rPr>
        <w:t xml:space="preserve">.</w:t>
      </w:r>
      <w:r/>
    </w:p>
    <w:tbl>
      <w:tblPr>
        <w:tblW w:w="9225" w:type="dxa"/>
        <w:jc w:val="center"/>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Layout w:type="fixed"/>
        <w:tblCellMar>
          <w:left w:w="72" w:type="dxa"/>
          <w:top w:w="72" w:type="dxa"/>
          <w:right w:w="72" w:type="dxa"/>
          <w:bottom w:w="72" w:type="dxa"/>
        </w:tblCellMar>
        <w:tblLook w:val="0000" w:firstRow="0" w:lastRow="0" w:firstColumn="0" w:lastColumn="0" w:noHBand="0" w:noVBand="0"/>
      </w:tblPr>
      <w:tblGrid>
        <w:gridCol w:w="2700"/>
        <w:gridCol w:w="1800"/>
        <w:gridCol w:w="3015"/>
        <w:gridCol w:w="1710"/>
      </w:tblGrid>
      <w:tr>
        <w:trPr>
          <w:jc w:val="center"/>
        </w:trPr>
        <w:tc>
          <w:tcPr>
            <w:shd w:val="clear" w:color="auto" w:fill="e6e6e6"/>
            <w:tcBorders/>
            <w:tcW w:w="2700" w:type="dxa"/>
            <w:vAlign w:val="center"/>
            <w:textDirection w:val="lrTb"/>
            <w:noWrap w:val="false"/>
          </w:tcPr>
          <w:p>
            <w:pPr>
              <w:pStyle w:val="927"/>
              <w:pBdr/>
              <w:spacing/>
              <w:ind/>
              <w:rPr>
                <w:rFonts w:asciiTheme="minorHAnsi" w:hAnsiTheme="minorHAnsi" w:cstheme="minorHAnsi"/>
                <w:sz w:val="22"/>
                <w:szCs w:val="22"/>
              </w:rPr>
            </w:pPr>
            <w:r>
              <w:rPr>
                <w:rFonts w:asciiTheme="minorHAnsi" w:hAnsiTheme="minorHAnsi" w:cstheme="minorHAnsi"/>
                <w:sz w:val="22"/>
                <w:szCs w:val="22"/>
              </w:rPr>
              <w:t xml:space="preserve">Approver Name</w:t>
            </w:r>
            <w:r>
              <w:rPr>
                <w:rFonts w:asciiTheme="minorHAnsi" w:hAnsiTheme="minorHAnsi" w:cstheme="minorHAnsi"/>
                <w:sz w:val="22"/>
                <w:szCs w:val="22"/>
              </w:rPr>
            </w:r>
            <w:r>
              <w:rPr>
                <w:rFonts w:asciiTheme="minorHAnsi" w:hAnsiTheme="minorHAnsi" w:cstheme="minorHAnsi"/>
                <w:sz w:val="22"/>
                <w:szCs w:val="22"/>
              </w:rPr>
            </w:r>
          </w:p>
        </w:tc>
        <w:tc>
          <w:tcPr>
            <w:shd w:val="clear" w:color="auto" w:fill="e6e6e6"/>
            <w:tcBorders/>
            <w:tcW w:w="1800" w:type="dxa"/>
            <w:vAlign w:val="center"/>
            <w:textDirection w:val="lrTb"/>
            <w:noWrap w:val="false"/>
          </w:tcPr>
          <w:p>
            <w:pPr>
              <w:pStyle w:val="927"/>
              <w:pBdr/>
              <w:spacing/>
              <w:ind/>
              <w:rPr>
                <w:rFonts w:asciiTheme="minorHAnsi" w:hAnsiTheme="minorHAnsi" w:cstheme="minorHAnsi"/>
                <w:sz w:val="22"/>
                <w:szCs w:val="22"/>
              </w:rPr>
            </w:pPr>
            <w:r>
              <w:rPr>
                <w:rFonts w:asciiTheme="minorHAnsi" w:hAnsiTheme="minorHAnsi" w:cstheme="minorHAnsi"/>
                <w:sz w:val="22"/>
                <w:szCs w:val="22"/>
              </w:rPr>
              <w:t xml:space="preserve">Title </w:t>
            </w:r>
            <w:r>
              <w:rPr>
                <w:rFonts w:asciiTheme="minorHAnsi" w:hAnsiTheme="minorHAnsi" w:cstheme="minorHAnsi"/>
                <w:sz w:val="22"/>
                <w:szCs w:val="22"/>
              </w:rPr>
            </w:r>
            <w:r>
              <w:rPr>
                <w:rFonts w:asciiTheme="minorHAnsi" w:hAnsiTheme="minorHAnsi" w:cstheme="minorHAnsi"/>
                <w:sz w:val="22"/>
                <w:szCs w:val="22"/>
              </w:rPr>
            </w:r>
          </w:p>
        </w:tc>
        <w:tc>
          <w:tcPr>
            <w:shd w:val="clear" w:color="auto" w:fill="e6e6e6"/>
            <w:tcBorders/>
            <w:tcW w:w="3015" w:type="dxa"/>
            <w:vAlign w:val="center"/>
            <w:textDirection w:val="lrTb"/>
            <w:noWrap w:val="false"/>
          </w:tcPr>
          <w:p>
            <w:pPr>
              <w:pStyle w:val="927"/>
              <w:pBdr/>
              <w:spacing/>
              <w:ind/>
              <w:rPr>
                <w:rFonts w:asciiTheme="minorHAnsi" w:hAnsiTheme="minorHAnsi" w:cstheme="minorHAnsi"/>
                <w:sz w:val="22"/>
                <w:szCs w:val="22"/>
              </w:rPr>
            </w:pPr>
            <w:r>
              <w:rPr>
                <w:rFonts w:asciiTheme="minorHAnsi" w:hAnsiTheme="minorHAnsi" w:cstheme="minorHAnsi"/>
                <w:sz w:val="22"/>
                <w:szCs w:val="22"/>
              </w:rPr>
              <w:t xml:space="preserve">Signature</w:t>
            </w:r>
            <w:r>
              <w:rPr>
                <w:rFonts w:asciiTheme="minorHAnsi" w:hAnsiTheme="minorHAnsi" w:cstheme="minorHAnsi"/>
                <w:sz w:val="22"/>
                <w:szCs w:val="22"/>
              </w:rPr>
            </w:r>
            <w:r>
              <w:rPr>
                <w:rFonts w:asciiTheme="minorHAnsi" w:hAnsiTheme="minorHAnsi" w:cstheme="minorHAnsi"/>
                <w:sz w:val="22"/>
                <w:szCs w:val="22"/>
              </w:rPr>
            </w:r>
          </w:p>
        </w:tc>
        <w:tc>
          <w:tcPr>
            <w:shd w:val="clear" w:color="auto" w:fill="e6e6e6"/>
            <w:tcBorders/>
            <w:tcW w:w="1710" w:type="dxa"/>
            <w:vAlign w:val="center"/>
            <w:textDirection w:val="lrTb"/>
            <w:noWrap w:val="false"/>
          </w:tcPr>
          <w:p>
            <w:pPr>
              <w:pStyle w:val="927"/>
              <w:pBdr/>
              <w:spacing/>
              <w:ind/>
              <w:rPr>
                <w:rFonts w:asciiTheme="minorHAnsi" w:hAnsiTheme="minorHAnsi" w:cstheme="minorHAnsi"/>
                <w:sz w:val="22"/>
                <w:szCs w:val="22"/>
              </w:rPr>
            </w:pPr>
            <w:r>
              <w:rPr>
                <w:rFonts w:asciiTheme="minorHAnsi" w:hAnsiTheme="minorHAnsi" w:cstheme="minorHAnsi"/>
                <w:sz w:val="22"/>
                <w:szCs w:val="22"/>
              </w:rPr>
              <w:t xml:space="preserve">Date</w:t>
            </w:r>
            <w:r>
              <w:rPr>
                <w:rFonts w:asciiTheme="minorHAnsi" w:hAnsiTheme="minorHAnsi" w:cstheme="minorHAnsi"/>
                <w:sz w:val="22"/>
                <w:szCs w:val="22"/>
              </w:rPr>
            </w:r>
            <w:r>
              <w:rPr>
                <w:rFonts w:asciiTheme="minorHAnsi" w:hAnsiTheme="minorHAnsi" w:cstheme="minorHAnsi"/>
                <w:sz w:val="22"/>
                <w:szCs w:val="22"/>
              </w:rPr>
            </w:r>
          </w:p>
        </w:tc>
      </w:tr>
      <w:tr>
        <w:trPr>
          <w:jc w:val="center"/>
        </w:trPr>
        <w:tc>
          <w:tcPr>
            <w:tcBorders/>
            <w:tcW w:w="2700" w:type="dxa"/>
            <w:vAlign w:val="center"/>
            <w:textDirection w:val="lrTb"/>
            <w:noWrap w:val="false"/>
          </w:tcPr>
          <w:p>
            <w:pPr>
              <w:pStyle w:val="927"/>
              <w:pBdr/>
              <w:spacing/>
              <w:ind/>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r>
            <w:r>
              <w:rPr>
                <w:rFonts w:asciiTheme="minorHAnsi" w:hAnsiTheme="minorHAnsi" w:cstheme="minorHAnsi"/>
                <w:color w:val="000000" w:themeColor="text1"/>
                <w:sz w:val="22"/>
                <w:szCs w:val="22"/>
              </w:rPr>
            </w:r>
            <w:r>
              <w:rPr>
                <w:rFonts w:asciiTheme="minorHAnsi" w:hAnsiTheme="minorHAnsi" w:cstheme="minorHAnsi"/>
                <w:color w:val="000000" w:themeColor="text1"/>
                <w:sz w:val="22"/>
                <w:szCs w:val="22"/>
              </w:rPr>
            </w:r>
          </w:p>
        </w:tc>
        <w:tc>
          <w:tcPr>
            <w:tcBorders/>
            <w:tcW w:w="1800" w:type="dxa"/>
            <w:vAlign w:val="center"/>
            <w:textDirection w:val="lrTb"/>
            <w:noWrap w:val="false"/>
          </w:tcPr>
          <w:p>
            <w:pPr>
              <w:pStyle w:val="927"/>
              <w:pBdr/>
              <w:spacing/>
              <w:ind/>
              <w:rPr>
                <w:rFonts w:asciiTheme="minorHAnsi" w:hAnsiTheme="minorHAnsi" w:cstheme="minorHAnsi"/>
                <w:sz w:val="22"/>
                <w:szCs w:val="22"/>
              </w:rPr>
            </w:pPr>
            <w:r>
              <w:rPr>
                <w:rFonts w:asciiTheme="minorHAnsi" w:hAnsiTheme="minorHAnsi" w:cstheme="minorHAnsi"/>
                <w:sz w:val="22"/>
                <w:szCs w:val="22"/>
              </w:rPr>
            </w:r>
            <w:r>
              <w:rPr>
                <w:rFonts w:asciiTheme="minorHAnsi" w:hAnsiTheme="minorHAnsi" w:cstheme="minorHAnsi"/>
                <w:sz w:val="22"/>
                <w:szCs w:val="22"/>
              </w:rPr>
            </w:r>
            <w:r>
              <w:rPr>
                <w:rFonts w:asciiTheme="minorHAnsi" w:hAnsiTheme="minorHAnsi" w:cstheme="minorHAnsi"/>
                <w:sz w:val="22"/>
                <w:szCs w:val="22"/>
              </w:rPr>
            </w:r>
          </w:p>
        </w:tc>
        <w:tc>
          <w:tcPr>
            <w:tcBorders/>
            <w:tcW w:w="3015" w:type="dxa"/>
            <w:vAlign w:val="center"/>
            <w:textDirection w:val="lrTb"/>
            <w:noWrap w:val="false"/>
          </w:tcPr>
          <w:p>
            <w:pPr>
              <w:pStyle w:val="927"/>
              <w:pBdr/>
              <w:spacing/>
              <w:ind/>
              <w:rPr>
                <w:rFonts w:asciiTheme="minorHAnsi" w:hAnsiTheme="minorHAnsi" w:cstheme="minorHAnsi"/>
                <w:sz w:val="22"/>
                <w:szCs w:val="22"/>
              </w:rPr>
            </w:pPr>
            <w:r>
              <w:rPr>
                <w:rFonts w:asciiTheme="minorHAnsi" w:hAnsiTheme="minorHAnsi" w:cstheme="minorHAnsi"/>
                <w:sz w:val="22"/>
                <w:szCs w:val="22"/>
              </w:rPr>
            </w:r>
            <w:r>
              <w:rPr>
                <w:rFonts w:asciiTheme="minorHAnsi" w:hAnsiTheme="minorHAnsi" w:cstheme="minorHAnsi"/>
                <w:sz w:val="22"/>
                <w:szCs w:val="22"/>
              </w:rPr>
            </w:r>
            <w:r>
              <w:rPr>
                <w:rFonts w:asciiTheme="minorHAnsi" w:hAnsiTheme="minorHAnsi" w:cstheme="minorHAnsi"/>
                <w:sz w:val="22"/>
                <w:szCs w:val="22"/>
              </w:rPr>
            </w:r>
          </w:p>
        </w:tc>
        <w:tc>
          <w:tcPr>
            <w:tcBorders/>
            <w:tcW w:w="1710" w:type="dxa"/>
            <w:vAlign w:val="center"/>
            <w:textDirection w:val="lrTb"/>
            <w:noWrap w:val="false"/>
          </w:tcPr>
          <w:p>
            <w:pPr>
              <w:pStyle w:val="927"/>
              <w:pBdr/>
              <w:spacing/>
              <w:ind/>
              <w:rPr>
                <w:rFonts w:asciiTheme="minorHAnsi" w:hAnsiTheme="minorHAnsi" w:cstheme="minorHAnsi"/>
                <w:sz w:val="22"/>
                <w:szCs w:val="22"/>
              </w:rPr>
            </w:pPr>
            <w:r>
              <w:rPr>
                <w:rFonts w:asciiTheme="minorHAnsi" w:hAnsiTheme="minorHAnsi" w:cstheme="minorHAnsi"/>
                <w:sz w:val="22"/>
                <w:szCs w:val="22"/>
              </w:rPr>
            </w:r>
            <w:r>
              <w:rPr>
                <w:rFonts w:asciiTheme="minorHAnsi" w:hAnsiTheme="minorHAnsi" w:cstheme="minorHAnsi"/>
                <w:sz w:val="22"/>
                <w:szCs w:val="22"/>
              </w:rPr>
            </w:r>
            <w:r>
              <w:rPr>
                <w:rFonts w:asciiTheme="minorHAnsi" w:hAnsiTheme="minorHAnsi" w:cstheme="minorHAnsi"/>
                <w:sz w:val="22"/>
                <w:szCs w:val="22"/>
              </w:rPr>
            </w:r>
          </w:p>
        </w:tc>
      </w:tr>
      <w:tr>
        <w:trPr>
          <w:jc w:val="center"/>
        </w:trPr>
        <w:tc>
          <w:tcPr>
            <w:tcBorders/>
            <w:tcW w:w="2700" w:type="dxa"/>
            <w:vAlign w:val="center"/>
            <w:textDirection w:val="lrTb"/>
            <w:noWrap w:val="false"/>
          </w:tcPr>
          <w:p>
            <w:pPr>
              <w:pStyle w:val="927"/>
              <w:pBdr/>
              <w:spacing/>
              <w:ind/>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Pradnya Raut</w:t>
            </w:r>
            <w:r>
              <w:rPr>
                <w:rFonts w:asciiTheme="minorHAnsi" w:hAnsiTheme="minorHAnsi" w:cstheme="minorHAnsi"/>
                <w:color w:val="000000" w:themeColor="text1"/>
                <w:sz w:val="22"/>
                <w:szCs w:val="22"/>
              </w:rPr>
            </w:r>
            <w:r>
              <w:rPr>
                <w:rFonts w:asciiTheme="minorHAnsi" w:hAnsiTheme="minorHAnsi" w:cstheme="minorHAnsi"/>
                <w:color w:val="000000" w:themeColor="text1"/>
                <w:sz w:val="22"/>
                <w:szCs w:val="22"/>
              </w:rPr>
            </w:r>
          </w:p>
        </w:tc>
        <w:tc>
          <w:tcPr>
            <w:tcBorders/>
            <w:tcW w:w="1800" w:type="dxa"/>
            <w:vAlign w:val="center"/>
            <w:textDirection w:val="lrTb"/>
            <w:noWrap w:val="false"/>
          </w:tcPr>
          <w:p>
            <w:pPr>
              <w:pStyle w:val="927"/>
              <w:pBdr/>
              <w:spacing/>
              <w:ind/>
              <w:rPr>
                <w:rFonts w:asciiTheme="minorHAnsi" w:hAnsiTheme="minorHAnsi" w:cstheme="minorHAnsi"/>
                <w:sz w:val="22"/>
                <w:szCs w:val="22"/>
              </w:rPr>
            </w:pPr>
            <w:r>
              <w:rPr>
                <w:rFonts w:asciiTheme="minorHAnsi" w:hAnsiTheme="minorHAnsi" w:cstheme="minorHAnsi"/>
                <w:sz w:val="22"/>
                <w:szCs w:val="22"/>
              </w:rPr>
              <w:t xml:space="preserve">Team </w:t>
            </w:r>
            <w:r>
              <w:rPr>
                <w:rFonts w:asciiTheme="minorHAnsi" w:hAnsiTheme="minorHAnsi" w:cstheme="minorHAnsi"/>
                <w:sz w:val="22"/>
                <w:szCs w:val="22"/>
              </w:rPr>
              <w:t xml:space="preserve">Member</w:t>
            </w:r>
            <w:r>
              <w:rPr>
                <w:rFonts w:asciiTheme="minorHAnsi" w:hAnsiTheme="minorHAnsi" w:cstheme="minorHAnsi"/>
                <w:sz w:val="22"/>
                <w:szCs w:val="22"/>
              </w:rPr>
            </w:r>
            <w:r>
              <w:rPr>
                <w:rFonts w:asciiTheme="minorHAnsi" w:hAnsiTheme="minorHAnsi" w:cstheme="minorHAnsi"/>
                <w:sz w:val="22"/>
                <w:szCs w:val="22"/>
              </w:rPr>
            </w:r>
          </w:p>
        </w:tc>
        <w:tc>
          <w:tcPr>
            <w:tcBorders/>
            <w:tcW w:w="3015" w:type="dxa"/>
            <w:vAlign w:val="center"/>
            <w:textDirection w:val="lrTb"/>
            <w:noWrap w:val="false"/>
          </w:tcPr>
          <w:p>
            <w:pPr>
              <w:pStyle w:val="927"/>
              <w:pBdr/>
              <w:spacing/>
              <w:ind/>
              <w:rPr>
                <w:rFonts w:asciiTheme="minorHAnsi" w:hAnsiTheme="minorHAnsi" w:cstheme="minorHAnsi"/>
                <w:sz w:val="22"/>
                <w:szCs w:val="22"/>
              </w:rPr>
            </w:pPr>
            <w:r>
              <w:rPr>
                <w:rFonts w:asciiTheme="minorHAnsi" w:hAnsiTheme="minorHAnsi" w:cstheme="minorHAnsi"/>
                <w:sz w:val="22"/>
                <w:szCs w:val="22"/>
              </w:rPr>
              <w:t xml:space="preserve">P.R. Raut</w:t>
            </w:r>
            <w:r>
              <w:rPr>
                <w:rFonts w:asciiTheme="minorHAnsi" w:hAnsiTheme="minorHAnsi" w:cstheme="minorHAnsi"/>
                <w:sz w:val="22"/>
                <w:szCs w:val="22"/>
              </w:rPr>
            </w:r>
            <w:r>
              <w:rPr>
                <w:rFonts w:asciiTheme="minorHAnsi" w:hAnsiTheme="minorHAnsi" w:cstheme="minorHAnsi"/>
                <w:sz w:val="22"/>
                <w:szCs w:val="22"/>
              </w:rPr>
            </w:r>
          </w:p>
        </w:tc>
        <w:tc>
          <w:tcPr>
            <w:tcBorders/>
            <w:tcW w:w="1710" w:type="dxa"/>
            <w:vAlign w:val="center"/>
            <w:textDirection w:val="lrTb"/>
            <w:noWrap w:val="false"/>
          </w:tcPr>
          <w:p>
            <w:pPr>
              <w:pStyle w:val="927"/>
              <w:pBdr/>
              <w:spacing/>
              <w:ind/>
              <w:rPr>
                <w:rFonts w:asciiTheme="minorHAnsi" w:hAnsiTheme="minorHAnsi" w:cstheme="minorHAnsi"/>
                <w:sz w:val="22"/>
                <w:szCs w:val="22"/>
              </w:rPr>
            </w:pPr>
            <w:r>
              <w:rPr>
                <w:rFonts w:asciiTheme="minorHAnsi" w:hAnsiTheme="minorHAnsi" w:cstheme="minorHAnsi"/>
                <w:sz w:val="22"/>
                <w:szCs w:val="22"/>
              </w:rPr>
              <w:t xml:space="preserve">09/27/2024</w:t>
            </w:r>
            <w:r>
              <w:rPr>
                <w:rFonts w:asciiTheme="minorHAnsi" w:hAnsiTheme="minorHAnsi" w:cstheme="minorHAnsi"/>
                <w:sz w:val="22"/>
                <w:szCs w:val="22"/>
              </w:rPr>
            </w:r>
            <w:r>
              <w:rPr>
                <w:rFonts w:asciiTheme="minorHAnsi" w:hAnsiTheme="minorHAnsi" w:cstheme="minorHAnsi"/>
                <w:sz w:val="22"/>
                <w:szCs w:val="22"/>
              </w:rPr>
            </w:r>
          </w:p>
        </w:tc>
      </w:tr>
      <w:tr>
        <w:trPr>
          <w:jc w:val="center"/>
        </w:trPr>
        <w:tc>
          <w:tcPr>
            <w:tcBorders/>
            <w:tcW w:w="2700" w:type="dxa"/>
            <w:vAlign w:val="center"/>
            <w:textDirection w:val="lrTb"/>
            <w:noWrap w:val="false"/>
          </w:tcPr>
          <w:p>
            <w:pPr>
              <w:pStyle w:val="927"/>
              <w:pBdr/>
              <w:spacing/>
              <w:ind/>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Cristian Roman-Palacios</w:t>
            </w:r>
            <w:r>
              <w:rPr>
                <w:rFonts w:asciiTheme="minorHAnsi" w:hAnsiTheme="minorHAnsi" w:cstheme="minorHAnsi"/>
                <w:color w:val="000000" w:themeColor="text1"/>
                <w:sz w:val="22"/>
                <w:szCs w:val="22"/>
              </w:rPr>
            </w:r>
            <w:r>
              <w:rPr>
                <w:rFonts w:asciiTheme="minorHAnsi" w:hAnsiTheme="minorHAnsi" w:cstheme="minorHAnsi"/>
                <w:color w:val="000000" w:themeColor="text1"/>
                <w:sz w:val="22"/>
                <w:szCs w:val="22"/>
              </w:rPr>
            </w:r>
          </w:p>
        </w:tc>
        <w:tc>
          <w:tcPr>
            <w:tcBorders/>
            <w:tcW w:w="1800" w:type="dxa"/>
            <w:vAlign w:val="center"/>
            <w:textDirection w:val="lrTb"/>
            <w:noWrap w:val="false"/>
          </w:tcPr>
          <w:p>
            <w:pPr>
              <w:pStyle w:val="927"/>
              <w:pBdr/>
              <w:spacing/>
              <w:ind/>
              <w:rPr>
                <w:rFonts w:asciiTheme="minorHAnsi" w:hAnsiTheme="minorHAnsi" w:cstheme="minorHAnsi"/>
                <w:sz w:val="22"/>
                <w:szCs w:val="22"/>
              </w:rPr>
            </w:pPr>
            <w:r>
              <w:rPr>
                <w:rFonts w:asciiTheme="minorHAnsi" w:hAnsiTheme="minorHAnsi" w:cstheme="minorHAnsi"/>
                <w:sz w:val="22"/>
                <w:szCs w:val="22"/>
              </w:rPr>
              <w:t xml:space="preserve">Advisor</w:t>
            </w:r>
            <w:r>
              <w:rPr>
                <w:rFonts w:asciiTheme="minorHAnsi" w:hAnsiTheme="minorHAnsi" w:cstheme="minorHAnsi"/>
                <w:sz w:val="22"/>
                <w:szCs w:val="22"/>
              </w:rPr>
            </w:r>
            <w:r>
              <w:rPr>
                <w:rFonts w:asciiTheme="minorHAnsi" w:hAnsiTheme="minorHAnsi" w:cstheme="minorHAnsi"/>
                <w:sz w:val="22"/>
                <w:szCs w:val="22"/>
              </w:rPr>
            </w:r>
          </w:p>
        </w:tc>
        <w:tc>
          <w:tcPr>
            <w:tcBorders/>
            <w:tcW w:w="3015" w:type="dxa"/>
            <w:vAlign w:val="center"/>
            <w:textDirection w:val="lrTb"/>
            <w:noWrap w:val="false"/>
          </w:tcPr>
          <w:p>
            <w:pPr>
              <w:pStyle w:val="927"/>
              <w:pBdr/>
              <w:spacing/>
              <w:ind/>
              <w:rPr>
                <w:rFonts w:asciiTheme="minorHAnsi" w:hAnsiTheme="minorHAnsi" w:cstheme="minorHAnsi"/>
                <w:sz w:val="22"/>
                <w:szCs w:val="22"/>
              </w:rPr>
            </w:pPr>
            <w:r>
              <w:rPr>
                <w:rFonts w:asciiTheme="minorHAnsi" w:hAnsiTheme="minorHAnsi" w:cstheme="minorHAnsi"/>
                <w:sz w:val="22"/>
                <w:szCs w:val="22"/>
              </w:rPr>
            </w:r>
            <w:r>
              <w:rPr>
                <w:rFonts w:asciiTheme="minorHAnsi" w:hAnsiTheme="minorHAnsi" w:cstheme="minorHAnsi"/>
                <w:sz w:val="22"/>
                <w:szCs w:val="22"/>
              </w:rPr>
            </w:r>
            <w:r>
              <w:rPr>
                <w:rFonts w:asciiTheme="minorHAnsi" w:hAnsiTheme="minorHAnsi" w:cstheme="minorHAnsi"/>
                <w:sz w:val="22"/>
                <w:szCs w:val="22"/>
              </w:rPr>
            </w:r>
          </w:p>
        </w:tc>
        <w:tc>
          <w:tcPr>
            <w:tcBorders/>
            <w:tcW w:w="1710" w:type="dxa"/>
            <w:vAlign w:val="center"/>
            <w:textDirection w:val="lrTb"/>
            <w:noWrap w:val="false"/>
          </w:tcPr>
          <w:p>
            <w:pPr>
              <w:pStyle w:val="927"/>
              <w:pBdr/>
              <w:spacing/>
              <w:ind/>
              <w:rPr>
                <w:rFonts w:asciiTheme="minorHAnsi" w:hAnsiTheme="minorHAnsi" w:cstheme="minorHAnsi"/>
                <w:sz w:val="22"/>
                <w:szCs w:val="22"/>
              </w:rPr>
            </w:pPr>
            <w:r>
              <w:rPr>
                <w:rFonts w:asciiTheme="minorHAnsi" w:hAnsiTheme="minorHAnsi" w:cstheme="minorHAnsi"/>
                <w:sz w:val="22"/>
                <w:szCs w:val="22"/>
              </w:rPr>
            </w:r>
            <w:r>
              <w:rPr>
                <w:rFonts w:asciiTheme="minorHAnsi" w:hAnsiTheme="minorHAnsi" w:cstheme="minorHAnsi"/>
                <w:sz w:val="22"/>
                <w:szCs w:val="22"/>
              </w:rPr>
            </w:r>
            <w:r>
              <w:rPr>
                <w:rFonts w:asciiTheme="minorHAnsi" w:hAnsiTheme="minorHAnsi" w:cstheme="minorHAnsi"/>
                <w:sz w:val="22"/>
                <w:szCs w:val="22"/>
              </w:rPr>
            </w:r>
          </w:p>
        </w:tc>
      </w:tr>
      <w:tr>
        <w:trPr>
          <w:jc w:val="center"/>
          <w:trHeight w:val="84"/>
        </w:trPr>
        <w:tc>
          <w:tcPr>
            <w:tcBorders/>
            <w:tcW w:w="2700" w:type="dxa"/>
            <w:vAlign w:val="center"/>
            <w:textDirection w:val="lrTb"/>
            <w:noWrap w:val="false"/>
          </w:tcPr>
          <w:p>
            <w:pPr>
              <w:pStyle w:val="927"/>
              <w:pBdr/>
              <w:spacing/>
              <w:ind/>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r>
            <w:r>
              <w:rPr>
                <w:rFonts w:asciiTheme="minorHAnsi" w:hAnsiTheme="minorHAnsi" w:cstheme="minorHAnsi"/>
                <w:color w:val="000000" w:themeColor="text1"/>
                <w:sz w:val="22"/>
                <w:szCs w:val="22"/>
              </w:rPr>
            </w:r>
            <w:r>
              <w:rPr>
                <w:rFonts w:asciiTheme="minorHAnsi" w:hAnsiTheme="minorHAnsi" w:cstheme="minorHAnsi"/>
                <w:color w:val="000000" w:themeColor="text1"/>
                <w:sz w:val="22"/>
                <w:szCs w:val="22"/>
              </w:rPr>
            </w:r>
          </w:p>
        </w:tc>
        <w:tc>
          <w:tcPr>
            <w:tcBorders/>
            <w:tcW w:w="1800" w:type="dxa"/>
            <w:vAlign w:val="center"/>
            <w:textDirection w:val="lrTb"/>
            <w:noWrap w:val="false"/>
          </w:tcPr>
          <w:p>
            <w:pPr>
              <w:pStyle w:val="927"/>
              <w:pBdr/>
              <w:spacing/>
              <w:ind/>
              <w:rPr>
                <w:rFonts w:asciiTheme="minorHAnsi" w:hAnsiTheme="minorHAnsi" w:cstheme="minorHAnsi"/>
                <w:sz w:val="22"/>
                <w:szCs w:val="22"/>
              </w:rPr>
            </w:pPr>
            <w:r>
              <w:rPr>
                <w:rFonts w:asciiTheme="minorHAnsi" w:hAnsiTheme="minorHAnsi" w:cstheme="minorHAnsi"/>
                <w:sz w:val="22"/>
                <w:szCs w:val="22"/>
              </w:rPr>
              <w:t xml:space="preserve">Instructor</w:t>
            </w:r>
            <w:r>
              <w:rPr>
                <w:rFonts w:asciiTheme="minorHAnsi" w:hAnsiTheme="minorHAnsi" w:cstheme="minorHAnsi"/>
                <w:sz w:val="22"/>
                <w:szCs w:val="22"/>
              </w:rPr>
            </w:r>
            <w:r>
              <w:rPr>
                <w:rFonts w:asciiTheme="minorHAnsi" w:hAnsiTheme="minorHAnsi" w:cstheme="minorHAnsi"/>
                <w:sz w:val="22"/>
                <w:szCs w:val="22"/>
              </w:rPr>
            </w:r>
          </w:p>
        </w:tc>
        <w:tc>
          <w:tcPr>
            <w:tcBorders/>
            <w:tcW w:w="3015" w:type="dxa"/>
            <w:vAlign w:val="center"/>
            <w:textDirection w:val="lrTb"/>
            <w:noWrap w:val="false"/>
          </w:tcPr>
          <w:p>
            <w:pPr>
              <w:pStyle w:val="927"/>
              <w:pBdr/>
              <w:spacing/>
              <w:ind/>
              <w:rPr>
                <w:rFonts w:asciiTheme="minorHAnsi" w:hAnsiTheme="minorHAnsi" w:cstheme="minorHAnsi"/>
                <w:sz w:val="22"/>
                <w:szCs w:val="22"/>
              </w:rPr>
            </w:pPr>
            <w:r>
              <w:rPr>
                <w:rFonts w:asciiTheme="minorHAnsi" w:hAnsiTheme="minorHAnsi" w:cstheme="minorHAnsi"/>
                <w:sz w:val="22"/>
                <w:szCs w:val="22"/>
              </w:rPr>
            </w:r>
            <w:r>
              <w:rPr>
                <w:rFonts w:asciiTheme="minorHAnsi" w:hAnsiTheme="minorHAnsi" w:cstheme="minorHAnsi"/>
                <w:sz w:val="22"/>
                <w:szCs w:val="22"/>
              </w:rPr>
            </w:r>
            <w:r>
              <w:rPr>
                <w:rFonts w:asciiTheme="minorHAnsi" w:hAnsiTheme="minorHAnsi" w:cstheme="minorHAnsi"/>
                <w:sz w:val="22"/>
                <w:szCs w:val="22"/>
              </w:rPr>
            </w:r>
          </w:p>
        </w:tc>
        <w:tc>
          <w:tcPr>
            <w:tcBorders/>
            <w:tcW w:w="1710" w:type="dxa"/>
            <w:vAlign w:val="center"/>
            <w:textDirection w:val="lrTb"/>
            <w:noWrap w:val="false"/>
          </w:tcPr>
          <w:p>
            <w:pPr>
              <w:pStyle w:val="927"/>
              <w:keepNext w:val="true"/>
              <w:pBdr/>
              <w:spacing/>
              <w:ind/>
              <w:rPr>
                <w:rFonts w:asciiTheme="minorHAnsi" w:hAnsiTheme="minorHAnsi" w:cstheme="minorHAnsi"/>
                <w:sz w:val="22"/>
                <w:szCs w:val="22"/>
              </w:rPr>
            </w:pPr>
            <w:r>
              <w:rPr>
                <w:rFonts w:asciiTheme="minorHAnsi" w:hAnsiTheme="minorHAnsi" w:cstheme="minorHAnsi"/>
                <w:sz w:val="22"/>
                <w:szCs w:val="22"/>
              </w:rPr>
            </w:r>
            <w:r>
              <w:rPr>
                <w:rFonts w:asciiTheme="minorHAnsi" w:hAnsiTheme="minorHAnsi" w:cstheme="minorHAnsi"/>
                <w:sz w:val="22"/>
                <w:szCs w:val="22"/>
              </w:rPr>
            </w:r>
            <w:r>
              <w:rPr>
                <w:rFonts w:asciiTheme="minorHAnsi" w:hAnsiTheme="minorHAnsi" w:cstheme="minorHAnsi"/>
                <w:sz w:val="22"/>
                <w:szCs w:val="22"/>
              </w:rPr>
            </w:r>
          </w:p>
        </w:tc>
      </w:tr>
    </w:tbl>
    <w:p>
      <w:pPr>
        <w:pStyle w:val="936"/>
        <w:pBdr/>
        <w:spacing/>
        <w:ind/>
        <w:rPr>
          <w:i w:val="0"/>
          <w:iCs w:val="0"/>
          <w:color w:val="ff0000"/>
        </w:rPr>
      </w:pPr>
      <w:r>
        <w:t xml:space="preserve">Table </w:t>
      </w:r>
      <w:r>
        <w:fldChar w:fldCharType="begin"/>
      </w:r>
      <w:r>
        <w:instrText xml:space="preserve"> SEQ Table \* ARABIC </w:instrText>
      </w:r>
      <w:r>
        <w:fldChar w:fldCharType="separate"/>
      </w:r>
      <w:r>
        <w:t xml:space="preserve">4</w:t>
      </w:r>
      <w:r>
        <w:fldChar w:fldCharType="end"/>
      </w:r>
      <w:r>
        <w:t xml:space="preserve"> Approvers</w:t>
      </w:r>
      <w:r>
        <w:rPr>
          <w:i w:val="0"/>
          <w:iCs w:val="0"/>
          <w:color w:val="ff0000"/>
        </w:rPr>
      </w:r>
      <w:r>
        <w:rPr>
          <w:i w:val="0"/>
          <w:iCs w:val="0"/>
          <w:color w:val="ff0000"/>
        </w:rPr>
      </w:r>
    </w:p>
    <w:tbl>
      <w:tblPr>
        <w:tblW w:w="8516" w:type="dxa"/>
        <w:jc w:val="center"/>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Layout w:type="fixed"/>
        <w:tblCellMar>
          <w:left w:w="72" w:type="dxa"/>
          <w:top w:w="72" w:type="dxa"/>
          <w:right w:w="72" w:type="dxa"/>
          <w:bottom w:w="72" w:type="dxa"/>
        </w:tblCellMar>
        <w:tblLook w:val="0000" w:firstRow="0" w:lastRow="0" w:firstColumn="0" w:lastColumn="0" w:noHBand="0" w:noVBand="0"/>
      </w:tblPr>
      <w:tblGrid>
        <w:gridCol w:w="3656"/>
        <w:gridCol w:w="1817"/>
        <w:gridCol w:w="3043"/>
      </w:tblGrid>
      <w:tr>
        <w:trPr>
          <w:jc w:val="center"/>
          <w:trHeight w:val="227"/>
        </w:trPr>
        <w:tc>
          <w:tcPr>
            <w:shd w:val="clear" w:color="auto" w:fill="e6e6e6"/>
            <w:tcBorders/>
            <w:tcW w:w="3656" w:type="dxa"/>
            <w:vAlign w:val="center"/>
            <w:textDirection w:val="lrTb"/>
            <w:noWrap w:val="false"/>
          </w:tcPr>
          <w:p>
            <w:pPr>
              <w:pStyle w:val="927"/>
              <w:pBdr/>
              <w:spacing/>
              <w:ind/>
              <w:rPr>
                <w:rFonts w:asciiTheme="minorHAnsi" w:hAnsiTheme="minorHAnsi" w:cstheme="minorHAnsi"/>
                <w:sz w:val="22"/>
                <w:szCs w:val="22"/>
              </w:rPr>
            </w:pPr>
            <w:r>
              <w:rPr>
                <w:rFonts w:asciiTheme="minorHAnsi" w:hAnsiTheme="minorHAnsi" w:cstheme="minorHAnsi"/>
                <w:sz w:val="22"/>
                <w:szCs w:val="22"/>
              </w:rPr>
              <w:t xml:space="preserve">Section</w:t>
            </w:r>
            <w:r>
              <w:rPr>
                <w:rFonts w:asciiTheme="minorHAnsi" w:hAnsiTheme="minorHAnsi" w:cstheme="minorHAnsi"/>
                <w:sz w:val="22"/>
                <w:szCs w:val="22"/>
              </w:rPr>
            </w:r>
            <w:r>
              <w:rPr>
                <w:rFonts w:asciiTheme="minorHAnsi" w:hAnsiTheme="minorHAnsi" w:cstheme="minorHAnsi"/>
                <w:sz w:val="22"/>
                <w:szCs w:val="22"/>
              </w:rPr>
            </w:r>
          </w:p>
        </w:tc>
        <w:tc>
          <w:tcPr>
            <w:shd w:val="clear" w:color="auto" w:fill="e6e6e6"/>
            <w:tcBorders/>
            <w:tcW w:w="1817" w:type="dxa"/>
            <w:vAlign w:val="center"/>
            <w:textDirection w:val="lrTb"/>
            <w:noWrap w:val="false"/>
          </w:tcPr>
          <w:p>
            <w:pPr>
              <w:pStyle w:val="927"/>
              <w:pBdr/>
              <w:spacing/>
              <w:ind/>
              <w:rPr>
                <w:rFonts w:asciiTheme="minorHAnsi" w:hAnsiTheme="minorHAnsi" w:cstheme="minorHAnsi"/>
                <w:sz w:val="22"/>
                <w:szCs w:val="22"/>
              </w:rPr>
            </w:pPr>
            <w:r>
              <w:rPr>
                <w:rFonts w:asciiTheme="minorHAnsi" w:hAnsiTheme="minorHAnsi" w:cstheme="minorHAnsi"/>
                <w:sz w:val="22"/>
                <w:szCs w:val="22"/>
              </w:rPr>
              <w:t xml:space="preserve">Author</w:t>
            </w:r>
            <w:r>
              <w:rPr>
                <w:rFonts w:asciiTheme="minorHAnsi" w:hAnsiTheme="minorHAnsi" w:cstheme="minorHAnsi"/>
                <w:sz w:val="22"/>
                <w:szCs w:val="22"/>
              </w:rPr>
            </w:r>
            <w:r>
              <w:rPr>
                <w:rFonts w:asciiTheme="minorHAnsi" w:hAnsiTheme="minorHAnsi" w:cstheme="minorHAnsi"/>
                <w:sz w:val="22"/>
                <w:szCs w:val="22"/>
              </w:rPr>
            </w:r>
          </w:p>
        </w:tc>
        <w:tc>
          <w:tcPr>
            <w:shd w:val="clear" w:color="auto" w:fill="e6e6e6"/>
            <w:tcBorders/>
            <w:tcW w:w="3043" w:type="dxa"/>
            <w:vAlign w:val="center"/>
            <w:textDirection w:val="lrTb"/>
            <w:noWrap w:val="false"/>
          </w:tcPr>
          <w:p>
            <w:pPr>
              <w:pStyle w:val="927"/>
              <w:pBdr/>
              <w:spacing/>
              <w:ind/>
              <w:rPr>
                <w:rFonts w:asciiTheme="minorHAnsi" w:hAnsiTheme="minorHAnsi" w:cstheme="minorHAnsi"/>
                <w:sz w:val="22"/>
                <w:szCs w:val="22"/>
              </w:rPr>
            </w:pPr>
            <w:r>
              <w:rPr>
                <w:rFonts w:asciiTheme="minorHAnsi" w:hAnsiTheme="minorHAnsi" w:cstheme="minorHAnsi"/>
                <w:sz w:val="22"/>
                <w:szCs w:val="22"/>
              </w:rPr>
              <w:t xml:space="preserve">Word Count</w:t>
            </w:r>
            <w:r>
              <w:rPr>
                <w:rFonts w:asciiTheme="minorHAnsi" w:hAnsiTheme="minorHAnsi" w:cstheme="minorHAnsi"/>
                <w:sz w:val="22"/>
                <w:szCs w:val="22"/>
              </w:rPr>
            </w:r>
            <w:r>
              <w:rPr>
                <w:rFonts w:asciiTheme="minorHAnsi" w:hAnsiTheme="minorHAnsi" w:cstheme="minorHAnsi"/>
                <w:sz w:val="22"/>
                <w:szCs w:val="22"/>
              </w:rPr>
            </w:r>
          </w:p>
        </w:tc>
      </w:tr>
      <w:tr>
        <w:trPr>
          <w:jc w:val="center"/>
          <w:trHeight w:val="469" w:hRule="exact"/>
        </w:trPr>
        <w:tc>
          <w:tcPr>
            <w:tcBorders/>
            <w:tcW w:w="3656" w:type="dxa"/>
            <w:textDirection w:val="lrTb"/>
            <w:noWrap w:val="false"/>
          </w:tcPr>
          <w:p>
            <w:pPr>
              <w:pStyle w:val="927"/>
              <w:pBdr/>
              <w:spacing/>
              <w:ind/>
              <w:rPr>
                <w:rFonts w:asciiTheme="minorHAnsi" w:hAnsiTheme="minorHAnsi" w:cstheme="minorHAnsi"/>
                <w:i/>
                <w:iCs/>
                <w:color w:val="ff0000"/>
                <w:sz w:val="20"/>
                <w:szCs w:val="20"/>
              </w:rPr>
            </w:pPr>
            <w:r>
              <w:rPr>
                <w:rFonts w:asciiTheme="minorHAnsi" w:hAnsiTheme="minorHAnsi" w:cstheme="minorHAnsi"/>
                <w:color w:val="000000"/>
                <w:sz w:val="20"/>
                <w:szCs w:val="20"/>
              </w:rPr>
              <w:t xml:space="preserve">Executive Summary -Introduction</w:t>
            </w:r>
            <w:r>
              <w:rPr>
                <w:rFonts w:asciiTheme="minorHAnsi" w:hAnsiTheme="minorHAnsi" w:cstheme="minorHAnsi"/>
                <w:i/>
                <w:iCs/>
                <w:color w:val="ff0000"/>
                <w:sz w:val="20"/>
                <w:szCs w:val="20"/>
              </w:rPr>
            </w:r>
            <w:r>
              <w:rPr>
                <w:rFonts w:asciiTheme="minorHAnsi" w:hAnsiTheme="minorHAnsi" w:cstheme="minorHAnsi"/>
                <w:i/>
                <w:iCs/>
                <w:color w:val="ff0000"/>
                <w:sz w:val="20"/>
                <w:szCs w:val="20"/>
              </w:rPr>
            </w:r>
          </w:p>
        </w:tc>
        <w:tc>
          <w:tcPr>
            <w:tcBorders/>
            <w:tcW w:w="1817" w:type="dxa"/>
            <w:textDirection w:val="lrTb"/>
            <w:noWrap w:val="false"/>
          </w:tcPr>
          <w:p>
            <w:pPr>
              <w:pStyle w:val="927"/>
              <w:pBdr/>
              <w:spacing/>
              <w:ind/>
              <w:rPr>
                <w:rFonts w:asciiTheme="minorHAnsi" w:hAnsiTheme="minorHAnsi" w:cstheme="minorHAnsi"/>
                <w:i/>
                <w:iCs/>
                <w:color w:val="ff0000"/>
                <w:sz w:val="20"/>
                <w:szCs w:val="20"/>
              </w:rPr>
            </w:pPr>
            <w:r>
              <w:rPr>
                <w:rFonts w:asciiTheme="minorHAnsi" w:hAnsiTheme="minorHAnsi" w:cstheme="minorHAnsi"/>
                <w:color w:val="000000"/>
                <w:sz w:val="20"/>
                <w:szCs w:val="20"/>
              </w:rPr>
              <w:t xml:space="preserve">H M Abdul Fattah</w:t>
            </w:r>
            <w:r>
              <w:rPr>
                <w:rFonts w:asciiTheme="minorHAnsi" w:hAnsiTheme="minorHAnsi" w:cstheme="minorHAnsi"/>
                <w:i/>
                <w:iCs/>
                <w:color w:val="ff0000"/>
                <w:sz w:val="20"/>
                <w:szCs w:val="20"/>
              </w:rPr>
            </w:r>
            <w:r>
              <w:rPr>
                <w:rFonts w:asciiTheme="minorHAnsi" w:hAnsiTheme="minorHAnsi" w:cstheme="minorHAnsi"/>
                <w:i/>
                <w:iCs/>
                <w:color w:val="ff0000"/>
                <w:sz w:val="20"/>
                <w:szCs w:val="20"/>
              </w:rPr>
            </w:r>
          </w:p>
        </w:tc>
        <w:tc>
          <w:tcPr>
            <w:tcBorders/>
            <w:tcW w:w="3043" w:type="dxa"/>
            <w:textDirection w:val="lrTb"/>
            <w:noWrap w:val="false"/>
          </w:tcPr>
          <w:p>
            <w:pPr>
              <w:pStyle w:val="927"/>
              <w:pBdr/>
              <w:spacing/>
              <w:ind/>
              <w:rPr>
                <w:rFonts w:asciiTheme="minorHAnsi" w:hAnsiTheme="minorHAnsi" w:cstheme="minorHAnsi"/>
                <w:i/>
                <w:iCs/>
                <w:color w:val="000000" w:themeColor="text1"/>
                <w:sz w:val="20"/>
                <w:szCs w:val="20"/>
              </w:rPr>
            </w:pPr>
            <w:r>
              <w:rPr>
                <w:rFonts w:asciiTheme="minorHAnsi" w:hAnsiTheme="minorHAnsi" w:cstheme="minorHAnsi"/>
                <w:i/>
                <w:iCs/>
                <w:color w:val="000000" w:themeColor="text1"/>
                <w:sz w:val="20"/>
                <w:szCs w:val="20"/>
              </w:rPr>
              <w:t xml:space="preserve">68</w:t>
            </w:r>
            <w:r>
              <w:rPr>
                <w:rFonts w:asciiTheme="minorHAnsi" w:hAnsiTheme="minorHAnsi" w:cstheme="minorHAnsi"/>
                <w:i/>
                <w:iCs/>
                <w:color w:val="000000" w:themeColor="text1"/>
                <w:sz w:val="20"/>
                <w:szCs w:val="20"/>
              </w:rPr>
            </w:r>
          </w:p>
        </w:tc>
      </w:tr>
      <w:tr>
        <w:trPr>
          <w:jc w:val="center"/>
          <w:trHeight w:val="469" w:hRule="exact"/>
        </w:trPr>
        <w:tc>
          <w:tcPr>
            <w:tcBorders/>
            <w:tcW w:w="3656" w:type="dxa"/>
            <w:textDirection w:val="lrTb"/>
            <w:noWrap w:val="false"/>
          </w:tcPr>
          <w:p>
            <w:pPr>
              <w:pStyle w:val="927"/>
              <w:pBdr/>
              <w:spacing/>
              <w:ind/>
              <w:rPr>
                <w:rFonts w:asciiTheme="minorHAnsi" w:hAnsiTheme="minorHAnsi" w:cstheme="minorHAnsi"/>
                <w:sz w:val="20"/>
                <w:szCs w:val="20"/>
              </w:rPr>
            </w:pPr>
            <w:r>
              <w:rPr>
                <w:rFonts w:asciiTheme="minorHAnsi" w:hAnsiTheme="minorHAnsi" w:cstheme="minorHAnsi"/>
                <w:color w:val="000000"/>
                <w:sz w:val="20"/>
                <w:szCs w:val="20"/>
              </w:rPr>
              <w:t xml:space="preserve">Second paragraph</w:t>
            </w:r>
            <w:r>
              <w:rPr>
                <w:rFonts w:asciiTheme="minorHAnsi" w:hAnsiTheme="minorHAnsi" w:cstheme="minorHAnsi"/>
                <w:sz w:val="20"/>
                <w:szCs w:val="20"/>
              </w:rPr>
            </w:r>
            <w:r>
              <w:rPr>
                <w:rFonts w:asciiTheme="minorHAnsi" w:hAnsiTheme="minorHAnsi" w:cstheme="minorHAnsi"/>
                <w:sz w:val="20"/>
                <w:szCs w:val="20"/>
              </w:rPr>
            </w:r>
          </w:p>
        </w:tc>
        <w:tc>
          <w:tcPr>
            <w:tcBorders/>
            <w:tcW w:w="1817" w:type="dxa"/>
            <w:textDirection w:val="lrTb"/>
            <w:noWrap w:val="false"/>
          </w:tcPr>
          <w:p>
            <w:pPr>
              <w:pStyle w:val="927"/>
              <w:pBdr/>
              <w:spacing/>
              <w:ind/>
              <w:rPr>
                <w:rFonts w:asciiTheme="minorHAnsi" w:hAnsiTheme="minorHAnsi" w:cstheme="minorHAnsi"/>
                <w:sz w:val="20"/>
                <w:szCs w:val="20"/>
              </w:rPr>
            </w:pPr>
            <w:r>
              <w:rPr>
                <w:rFonts w:asciiTheme="minorHAnsi" w:hAnsiTheme="minorHAnsi" w:cstheme="minorHAnsi"/>
                <w:color w:val="000000"/>
                <w:sz w:val="20"/>
                <w:szCs w:val="20"/>
              </w:rPr>
              <w:t xml:space="preserve">Pradnya Raut</w:t>
            </w:r>
            <w:r>
              <w:rPr>
                <w:rFonts w:asciiTheme="minorHAnsi" w:hAnsiTheme="minorHAnsi" w:cstheme="minorHAnsi"/>
                <w:sz w:val="20"/>
                <w:szCs w:val="20"/>
              </w:rPr>
            </w:r>
            <w:r>
              <w:rPr>
                <w:rFonts w:asciiTheme="minorHAnsi" w:hAnsiTheme="minorHAnsi" w:cstheme="minorHAnsi"/>
                <w:sz w:val="20"/>
                <w:szCs w:val="20"/>
              </w:rPr>
            </w:r>
          </w:p>
        </w:tc>
        <w:tc>
          <w:tcPr>
            <w:tcBorders/>
            <w:tcW w:w="3043" w:type="dxa"/>
            <w:textDirection w:val="lrTb"/>
            <w:noWrap w:val="false"/>
          </w:tcPr>
          <w:p>
            <w:pPr>
              <w:pStyle w:val="927"/>
              <w:pBdr/>
              <w:spacing/>
              <w:ind/>
              <w:rPr>
                <w:rFonts w:asciiTheme="minorHAnsi" w:hAnsiTheme="minorHAnsi" w:cstheme="minorHAnsi"/>
                <w:sz w:val="20"/>
                <w:szCs w:val="20"/>
              </w:rPr>
            </w:pPr>
            <w:r>
              <w:rPr>
                <w:rFonts w:asciiTheme="minorHAnsi" w:hAnsiTheme="minorHAnsi" w:cstheme="minorHAnsi"/>
                <w:sz w:val="20"/>
                <w:szCs w:val="20"/>
              </w:rPr>
              <w:t xml:space="preserve">86</w:t>
            </w:r>
            <w:r>
              <w:rPr>
                <w:rFonts w:asciiTheme="minorHAnsi" w:hAnsiTheme="minorHAnsi" w:cstheme="minorHAnsi"/>
                <w:sz w:val="20"/>
                <w:szCs w:val="20"/>
              </w:rPr>
            </w:r>
          </w:p>
        </w:tc>
      </w:tr>
      <w:tr>
        <w:trPr>
          <w:jc w:val="center"/>
          <w:trHeight w:val="469" w:hRule="exact"/>
        </w:trPr>
        <w:tc>
          <w:tcPr>
            <w:tcBorders/>
            <w:tcW w:w="3656" w:type="dxa"/>
            <w:textDirection w:val="lrTb"/>
            <w:noWrap w:val="false"/>
          </w:tcPr>
          <w:p>
            <w:pPr>
              <w:pStyle w:val="927"/>
              <w:pBdr/>
              <w:spacing/>
              <w:ind/>
              <w:rPr>
                <w:rFonts w:asciiTheme="minorHAnsi" w:hAnsiTheme="minorHAnsi" w:cstheme="minorHAnsi"/>
                <w:sz w:val="20"/>
                <w:szCs w:val="20"/>
              </w:rPr>
            </w:pPr>
            <w:r>
              <w:rPr>
                <w:rFonts w:asciiTheme="minorHAnsi" w:hAnsiTheme="minorHAnsi" w:cstheme="minorHAnsi"/>
                <w:color w:val="000000"/>
                <w:sz w:val="20"/>
                <w:szCs w:val="20"/>
              </w:rPr>
              <w:t xml:space="preserve">Third paragraph</w:t>
            </w:r>
            <w:r>
              <w:rPr>
                <w:rFonts w:asciiTheme="minorHAnsi" w:hAnsiTheme="minorHAnsi" w:cstheme="minorHAnsi"/>
                <w:sz w:val="20"/>
                <w:szCs w:val="20"/>
              </w:rPr>
            </w:r>
            <w:r>
              <w:rPr>
                <w:rFonts w:asciiTheme="minorHAnsi" w:hAnsiTheme="minorHAnsi" w:cstheme="minorHAnsi"/>
                <w:sz w:val="20"/>
                <w:szCs w:val="20"/>
              </w:rPr>
            </w:r>
          </w:p>
        </w:tc>
        <w:tc>
          <w:tcPr>
            <w:tcBorders/>
            <w:tcW w:w="1817" w:type="dxa"/>
            <w:textDirection w:val="lrTb"/>
            <w:noWrap w:val="false"/>
          </w:tcPr>
          <w:p>
            <w:pPr>
              <w:pStyle w:val="927"/>
              <w:pBdr/>
              <w:spacing/>
              <w:ind/>
              <w:rPr>
                <w:rFonts w:asciiTheme="minorHAnsi" w:hAnsiTheme="minorHAnsi" w:cstheme="minorHAnsi"/>
                <w:sz w:val="20"/>
                <w:szCs w:val="20"/>
              </w:rPr>
            </w:pPr>
            <w:r>
              <w:rPr>
                <w:rFonts w:asciiTheme="minorHAnsi" w:hAnsiTheme="minorHAnsi" w:cstheme="minorHAnsi"/>
                <w:color w:val="000000"/>
                <w:sz w:val="20"/>
                <w:szCs w:val="20"/>
              </w:rPr>
              <w:t xml:space="preserve">Pradnya Raut</w:t>
            </w:r>
            <w:r>
              <w:rPr>
                <w:rFonts w:asciiTheme="minorHAnsi" w:hAnsiTheme="minorHAnsi" w:cstheme="minorHAnsi"/>
                <w:sz w:val="20"/>
                <w:szCs w:val="20"/>
              </w:rPr>
            </w:r>
            <w:r>
              <w:rPr>
                <w:rFonts w:asciiTheme="minorHAnsi" w:hAnsiTheme="minorHAnsi" w:cstheme="minorHAnsi"/>
                <w:sz w:val="20"/>
                <w:szCs w:val="20"/>
              </w:rPr>
            </w:r>
          </w:p>
        </w:tc>
        <w:tc>
          <w:tcPr>
            <w:tcBorders/>
            <w:tcW w:w="3043" w:type="dxa"/>
            <w:textDirection w:val="lrTb"/>
            <w:noWrap w:val="false"/>
          </w:tcPr>
          <w:p>
            <w:pPr>
              <w:pStyle w:val="927"/>
              <w:pBdr/>
              <w:spacing/>
              <w:ind/>
              <w:rPr>
                <w:rFonts w:asciiTheme="minorHAnsi" w:hAnsiTheme="minorHAnsi" w:cstheme="minorHAnsi"/>
                <w:sz w:val="20"/>
                <w:szCs w:val="20"/>
              </w:rPr>
            </w:pPr>
            <w:r>
              <w:rPr>
                <w:rFonts w:asciiTheme="minorHAnsi" w:hAnsiTheme="minorHAnsi" w:cstheme="minorHAnsi"/>
                <w:sz w:val="20"/>
                <w:szCs w:val="20"/>
              </w:rPr>
              <w:t xml:space="preserve">410</w:t>
            </w:r>
            <w:r>
              <w:rPr>
                <w:rFonts w:asciiTheme="minorHAnsi" w:hAnsiTheme="minorHAnsi" w:cstheme="minorHAnsi"/>
                <w:sz w:val="20"/>
                <w:szCs w:val="20"/>
              </w:rPr>
            </w:r>
          </w:p>
        </w:tc>
      </w:tr>
      <w:tr>
        <w:trPr>
          <w:jc w:val="center"/>
          <w:trHeight w:val="469" w:hRule="exact"/>
        </w:trPr>
        <w:tc>
          <w:tcPr>
            <w:tcBorders/>
            <w:tcW w:w="3656" w:type="dxa"/>
            <w:textDirection w:val="lrTb"/>
            <w:noWrap w:val="false"/>
          </w:tcPr>
          <w:p>
            <w:pPr>
              <w:pStyle w:val="927"/>
              <w:pBdr/>
              <w:spacing/>
              <w:ind/>
              <w:rPr>
                <w:rFonts w:asciiTheme="minorHAnsi" w:hAnsiTheme="minorHAnsi" w:cstheme="minorHAnsi"/>
                <w:sz w:val="20"/>
                <w:szCs w:val="20"/>
              </w:rPr>
            </w:pPr>
            <w:r>
              <w:rPr>
                <w:rFonts w:asciiTheme="minorHAnsi" w:hAnsiTheme="minorHAnsi" w:cstheme="minorHAnsi"/>
                <w:color w:val="000000"/>
                <w:sz w:val="20"/>
                <w:szCs w:val="20"/>
              </w:rPr>
              <w:t xml:space="preserve">2. Literature Review/Market research</w:t>
            </w:r>
            <w:r>
              <w:rPr>
                <w:rFonts w:asciiTheme="minorHAnsi" w:hAnsiTheme="minorHAnsi" w:cstheme="minorHAnsi"/>
                <w:sz w:val="20"/>
                <w:szCs w:val="20"/>
              </w:rPr>
            </w:r>
            <w:r>
              <w:rPr>
                <w:rFonts w:asciiTheme="minorHAnsi" w:hAnsiTheme="minorHAnsi" w:cstheme="minorHAnsi"/>
                <w:sz w:val="20"/>
                <w:szCs w:val="20"/>
              </w:rPr>
            </w:r>
          </w:p>
        </w:tc>
        <w:tc>
          <w:tcPr>
            <w:tcBorders/>
            <w:tcW w:w="1817" w:type="dxa"/>
            <w:textDirection w:val="lrTb"/>
            <w:noWrap w:val="false"/>
          </w:tcPr>
          <w:p>
            <w:pPr>
              <w:pStyle w:val="927"/>
              <w:pBdr/>
              <w:spacing/>
              <w:ind/>
              <w:rPr>
                <w:rFonts w:asciiTheme="minorHAnsi" w:hAnsiTheme="minorHAnsi" w:cstheme="minorHAnsi"/>
                <w:sz w:val="20"/>
                <w:szCs w:val="20"/>
              </w:rPr>
            </w:pPr>
            <w:r>
              <w:rPr>
                <w:rFonts w:asciiTheme="minorHAnsi" w:hAnsiTheme="minorHAnsi" w:cstheme="minorHAnsi"/>
                <w:color w:val="000000"/>
                <w:sz w:val="20"/>
                <w:szCs w:val="20"/>
              </w:rPr>
              <w:t xml:space="preserve">Pradnya Raut</w:t>
            </w:r>
            <w:r>
              <w:rPr>
                <w:rFonts w:asciiTheme="minorHAnsi" w:hAnsiTheme="minorHAnsi" w:cstheme="minorHAnsi"/>
                <w:sz w:val="20"/>
                <w:szCs w:val="20"/>
              </w:rPr>
            </w:r>
            <w:r>
              <w:rPr>
                <w:rFonts w:asciiTheme="minorHAnsi" w:hAnsiTheme="minorHAnsi" w:cstheme="minorHAnsi"/>
                <w:sz w:val="20"/>
                <w:szCs w:val="20"/>
              </w:rPr>
            </w:r>
          </w:p>
        </w:tc>
        <w:tc>
          <w:tcPr>
            <w:tcBorders/>
            <w:tcW w:w="3043" w:type="dxa"/>
            <w:textDirection w:val="lrTb"/>
            <w:noWrap w:val="false"/>
          </w:tcPr>
          <w:p>
            <w:pPr>
              <w:pStyle w:val="927"/>
              <w:pBdr/>
              <w:spacing/>
              <w:ind/>
              <w:rPr>
                <w:rFonts w:asciiTheme="minorHAnsi" w:hAnsiTheme="minorHAnsi" w:cstheme="minorHAnsi"/>
                <w:sz w:val="20"/>
                <w:szCs w:val="20"/>
              </w:rPr>
            </w:pPr>
            <w:r>
              <w:rPr>
                <w:rFonts w:asciiTheme="minorHAnsi" w:hAnsiTheme="minorHAnsi" w:cstheme="minorHAnsi"/>
                <w:sz w:val="20"/>
                <w:szCs w:val="20"/>
              </w:rPr>
              <w:t xml:space="preserve">419</w:t>
            </w:r>
            <w:r>
              <w:rPr>
                <w:rFonts w:asciiTheme="minorHAnsi" w:hAnsiTheme="minorHAnsi" w:cstheme="minorHAnsi"/>
                <w:sz w:val="20"/>
                <w:szCs w:val="20"/>
              </w:rPr>
            </w:r>
            <w:r>
              <w:rPr>
                <w:rFonts w:asciiTheme="minorHAnsi" w:hAnsiTheme="minorHAnsi" w:cstheme="minorHAnsi"/>
                <w:sz w:val="20"/>
                <w:szCs w:val="20"/>
              </w:rPr>
            </w:r>
          </w:p>
        </w:tc>
      </w:tr>
      <w:tr>
        <w:trPr>
          <w:jc w:val="center"/>
          <w:trHeight w:val="469" w:hRule="exact"/>
        </w:trPr>
        <w:tc>
          <w:tcPr>
            <w:tcBorders/>
            <w:tcW w:w="3656" w:type="dxa"/>
            <w:textDirection w:val="lrTb"/>
            <w:noWrap w:val="false"/>
          </w:tcPr>
          <w:p>
            <w:pPr>
              <w:pStyle w:val="927"/>
              <w:pBdr/>
              <w:spacing/>
              <w:ind/>
              <w:rPr>
                <w:rFonts w:asciiTheme="minorHAnsi" w:hAnsiTheme="minorHAnsi" w:cstheme="minorHAnsi"/>
                <w:sz w:val="20"/>
                <w:szCs w:val="20"/>
              </w:rPr>
            </w:pPr>
            <w:r>
              <w:rPr>
                <w:rFonts w:asciiTheme="minorHAnsi" w:hAnsiTheme="minorHAnsi" w:cstheme="minorHAnsi"/>
                <w:color w:val="000000"/>
                <w:sz w:val="20"/>
                <w:szCs w:val="20"/>
              </w:rPr>
              <w:t xml:space="preserve">3.  Research Project Deliverables</w:t>
            </w:r>
            <w:r>
              <w:rPr>
                <w:rFonts w:asciiTheme="minorHAnsi" w:hAnsiTheme="minorHAnsi" w:cstheme="minorHAnsi"/>
                <w:sz w:val="20"/>
                <w:szCs w:val="20"/>
              </w:rPr>
            </w:r>
            <w:r>
              <w:rPr>
                <w:rFonts w:asciiTheme="minorHAnsi" w:hAnsiTheme="minorHAnsi" w:cstheme="minorHAnsi"/>
                <w:sz w:val="20"/>
                <w:szCs w:val="20"/>
              </w:rPr>
            </w:r>
          </w:p>
        </w:tc>
        <w:tc>
          <w:tcPr>
            <w:tcBorders/>
            <w:tcW w:w="1817" w:type="dxa"/>
            <w:textDirection w:val="lrTb"/>
            <w:noWrap w:val="false"/>
          </w:tcPr>
          <w:p>
            <w:pPr>
              <w:pStyle w:val="939"/>
              <w:pBdr/>
              <w:spacing w:after="0" w:afterAutospacing="0" w:before="0" w:beforeAutospacing="0"/>
              <w:ind/>
              <w:rPr>
                <w:rFonts w:asciiTheme="minorHAnsi" w:hAnsiTheme="minorHAnsi" w:cstheme="minorHAnsi"/>
                <w:sz w:val="20"/>
                <w:szCs w:val="20"/>
              </w:rPr>
            </w:pPr>
            <w:r>
              <w:rPr>
                <w:rFonts w:asciiTheme="minorHAnsi" w:hAnsiTheme="minorHAnsi" w:cstheme="minorHAnsi"/>
                <w:color w:val="000000"/>
                <w:sz w:val="20"/>
                <w:szCs w:val="20"/>
              </w:rPr>
              <w:t xml:space="preserve">Pradnya Raut</w:t>
            </w:r>
            <w:r>
              <w:rPr>
                <w:rFonts w:asciiTheme="minorHAnsi" w:hAnsiTheme="minorHAnsi" w:cstheme="minorHAnsi"/>
                <w:sz w:val="20"/>
                <w:szCs w:val="20"/>
              </w:rPr>
            </w:r>
            <w:r>
              <w:rPr>
                <w:rFonts w:asciiTheme="minorHAnsi" w:hAnsiTheme="minorHAnsi" w:cstheme="minorHAnsi"/>
                <w:sz w:val="20"/>
                <w:szCs w:val="20"/>
              </w:rPr>
            </w:r>
          </w:p>
          <w:p>
            <w:pPr>
              <w:pStyle w:val="927"/>
              <w:pBdr/>
              <w:spacing/>
              <w:ind/>
              <w:rPr>
                <w:rFonts w:asciiTheme="minorHAnsi" w:hAnsiTheme="minorHAnsi" w:cstheme="minorHAnsi"/>
                <w:sz w:val="20"/>
                <w:szCs w:val="20"/>
              </w:rPr>
            </w:pPr>
            <w:r>
              <w:rPr>
                <w:rFonts w:asciiTheme="minorHAnsi" w:hAnsiTheme="minorHAnsi" w:cstheme="minorHAnsi"/>
                <w:sz w:val="20"/>
                <w:szCs w:val="20"/>
              </w:rPr>
              <w:t xml:space="preserve"> </w:t>
            </w:r>
            <w:r>
              <w:rPr>
                <w:rFonts w:asciiTheme="minorHAnsi" w:hAnsiTheme="minorHAnsi" w:cstheme="minorHAnsi"/>
                <w:sz w:val="20"/>
                <w:szCs w:val="20"/>
              </w:rPr>
            </w:r>
            <w:r>
              <w:rPr>
                <w:rFonts w:asciiTheme="minorHAnsi" w:hAnsiTheme="minorHAnsi" w:cstheme="minorHAnsi"/>
                <w:sz w:val="20"/>
                <w:szCs w:val="20"/>
              </w:rPr>
            </w:r>
          </w:p>
        </w:tc>
        <w:tc>
          <w:tcPr>
            <w:tcBorders/>
            <w:tcW w:w="3043" w:type="dxa"/>
            <w:textDirection w:val="lrTb"/>
            <w:noWrap w:val="false"/>
          </w:tcPr>
          <w:p>
            <w:pPr>
              <w:pStyle w:val="927"/>
              <w:pBdr/>
              <w:spacing/>
              <w:ind/>
              <w:rPr>
                <w:rFonts w:asciiTheme="minorHAnsi" w:hAnsiTheme="minorHAnsi" w:cstheme="minorHAnsi"/>
                <w:sz w:val="20"/>
                <w:szCs w:val="20"/>
              </w:rPr>
            </w:pPr>
            <w:r>
              <w:rPr>
                <w:rFonts w:asciiTheme="minorHAnsi" w:hAnsiTheme="minorHAnsi" w:cstheme="minorHAnsi"/>
                <w:sz w:val="20"/>
                <w:szCs w:val="20"/>
              </w:rPr>
              <w:t xml:space="preserve"> </w:t>
            </w:r>
            <w:r>
              <w:rPr>
                <w:rFonts w:asciiTheme="minorHAnsi" w:hAnsiTheme="minorHAnsi" w:cstheme="minorHAnsi"/>
                <w:sz w:val="20"/>
                <w:szCs w:val="20"/>
              </w:rPr>
              <w:t xml:space="preserve">226</w:t>
            </w:r>
            <w:r>
              <w:rPr>
                <w:rFonts w:asciiTheme="minorHAnsi" w:hAnsiTheme="minorHAnsi" w:cstheme="minorHAnsi"/>
                <w:sz w:val="20"/>
                <w:szCs w:val="20"/>
              </w:rPr>
            </w:r>
            <w:r>
              <w:rPr>
                <w:rFonts w:asciiTheme="minorHAnsi" w:hAnsiTheme="minorHAnsi" w:cstheme="minorHAnsi"/>
                <w:sz w:val="20"/>
                <w:szCs w:val="20"/>
              </w:rPr>
            </w:r>
          </w:p>
        </w:tc>
      </w:tr>
      <w:tr>
        <w:trPr>
          <w:jc w:val="center"/>
          <w:trHeight w:val="469" w:hRule="exact"/>
        </w:trPr>
        <w:tc>
          <w:tcPr>
            <w:tcBorders/>
            <w:tcW w:w="3656" w:type="dxa"/>
            <w:textDirection w:val="lrTb"/>
            <w:noWrap w:val="false"/>
          </w:tcPr>
          <w:p>
            <w:pPr>
              <w:pStyle w:val="927"/>
              <w:pBdr/>
              <w:spacing/>
              <w:ind/>
              <w:rPr>
                <w:rFonts w:asciiTheme="minorHAnsi" w:hAnsiTheme="minorHAnsi" w:cstheme="minorHAnsi"/>
                <w:color w:val="000000"/>
                <w:sz w:val="20"/>
                <w:szCs w:val="20"/>
              </w:rPr>
            </w:pPr>
            <w:r>
              <w:rPr>
                <w:rFonts w:asciiTheme="minorHAnsi" w:hAnsiTheme="minorHAnsi" w:cstheme="minorHAnsi"/>
                <w:color w:val="000000"/>
                <w:sz w:val="20"/>
                <w:szCs w:val="20"/>
              </w:rPr>
              <w:t xml:space="preserve">4.  Project Timeline &amp;Gannt Chart </w:t>
            </w:r>
            <w:r>
              <w:rPr>
                <w:rFonts w:asciiTheme="minorHAnsi" w:hAnsiTheme="minorHAnsi" w:cstheme="minorHAnsi"/>
                <w:color w:val="000000"/>
                <w:sz w:val="20"/>
                <w:szCs w:val="20"/>
              </w:rPr>
            </w:r>
            <w:r>
              <w:rPr>
                <w:rFonts w:asciiTheme="minorHAnsi" w:hAnsiTheme="minorHAnsi" w:cstheme="minorHAnsi"/>
                <w:color w:val="000000"/>
                <w:sz w:val="20"/>
                <w:szCs w:val="20"/>
              </w:rPr>
            </w:r>
          </w:p>
        </w:tc>
        <w:tc>
          <w:tcPr>
            <w:tcBorders/>
            <w:tcW w:w="1817" w:type="dxa"/>
            <w:textDirection w:val="lrTb"/>
            <w:noWrap w:val="false"/>
          </w:tcPr>
          <w:p>
            <w:pPr>
              <w:pStyle w:val="939"/>
              <w:pBdr/>
              <w:spacing w:after="0" w:afterAutospacing="0" w:before="0" w:beforeAutospacing="0"/>
              <w:ind/>
              <w:rPr>
                <w:rFonts w:asciiTheme="minorHAnsi" w:hAnsiTheme="minorHAnsi" w:cstheme="minorHAnsi"/>
                <w:color w:val="000000"/>
                <w:sz w:val="20"/>
                <w:szCs w:val="20"/>
              </w:rPr>
            </w:pPr>
            <w:r>
              <w:rPr>
                <w:rFonts w:asciiTheme="minorHAnsi" w:hAnsiTheme="minorHAnsi" w:cstheme="minorHAnsi"/>
                <w:color w:val="000000"/>
                <w:sz w:val="20"/>
                <w:szCs w:val="20"/>
              </w:rPr>
              <w:t xml:space="preserve">Pradnya Raut</w:t>
            </w:r>
            <w:r>
              <w:rPr>
                <w:rFonts w:asciiTheme="minorHAnsi" w:hAnsiTheme="minorHAnsi" w:cstheme="minorHAnsi"/>
                <w:color w:val="000000"/>
                <w:sz w:val="20"/>
                <w:szCs w:val="20"/>
              </w:rPr>
            </w:r>
            <w:r>
              <w:rPr>
                <w:rFonts w:asciiTheme="minorHAnsi" w:hAnsiTheme="minorHAnsi" w:cstheme="minorHAnsi"/>
                <w:color w:val="000000"/>
                <w:sz w:val="20"/>
                <w:szCs w:val="20"/>
              </w:rPr>
            </w:r>
          </w:p>
        </w:tc>
        <w:tc>
          <w:tcPr>
            <w:tcBorders/>
            <w:tcW w:w="3043" w:type="dxa"/>
            <w:textDirection w:val="lrTb"/>
            <w:noWrap w:val="false"/>
          </w:tcPr>
          <w:p>
            <w:pPr>
              <w:pStyle w:val="927"/>
              <w:pBdr/>
              <w:spacing/>
              <w:ind/>
              <w:rPr>
                <w:rFonts w:asciiTheme="minorHAnsi" w:hAnsiTheme="minorHAnsi" w:cstheme="minorHAnsi"/>
                <w:sz w:val="20"/>
                <w:szCs w:val="20"/>
              </w:rPr>
            </w:pPr>
            <w:r>
              <w:rPr>
                <w:rFonts w:asciiTheme="minorHAnsi" w:hAnsiTheme="minorHAnsi" w:cstheme="minorHAnsi"/>
                <w:sz w:val="20"/>
                <w:szCs w:val="20"/>
              </w:rPr>
              <w:t xml:space="preserve">34</w:t>
            </w:r>
            <w:r>
              <w:rPr>
                <w:rFonts w:asciiTheme="minorHAnsi" w:hAnsiTheme="minorHAnsi" w:cstheme="minorHAnsi"/>
                <w:sz w:val="20"/>
                <w:szCs w:val="20"/>
              </w:rPr>
            </w:r>
            <w:r>
              <w:rPr>
                <w:rFonts w:asciiTheme="minorHAnsi" w:hAnsiTheme="minorHAnsi" w:cstheme="minorHAnsi"/>
                <w:sz w:val="20"/>
                <w:szCs w:val="20"/>
              </w:rPr>
            </w:r>
          </w:p>
        </w:tc>
      </w:tr>
      <w:tr>
        <w:trPr>
          <w:jc w:val="center"/>
          <w:trHeight w:val="469" w:hRule="exact"/>
        </w:trPr>
        <w:tc>
          <w:tcPr>
            <w:tcBorders/>
            <w:tcW w:w="3656" w:type="dxa"/>
            <w:textDirection w:val="lrTb"/>
            <w:noWrap w:val="false"/>
          </w:tcPr>
          <w:p>
            <w:pPr>
              <w:pStyle w:val="927"/>
              <w:pBdr/>
              <w:spacing/>
              <w:ind/>
              <w:rPr>
                <w:rFonts w:asciiTheme="minorHAnsi" w:hAnsiTheme="minorHAnsi" w:cstheme="minorHAnsi"/>
                <w:color w:val="000000"/>
                <w:sz w:val="20"/>
                <w:szCs w:val="20"/>
              </w:rPr>
            </w:pPr>
            <w:r>
              <w:rPr>
                <w:rFonts w:asciiTheme="minorHAnsi" w:hAnsiTheme="minorHAnsi" w:cstheme="minorHAnsi"/>
                <w:color w:val="000000"/>
                <w:sz w:val="20"/>
                <w:szCs w:val="20"/>
              </w:rPr>
              <w:t xml:space="preserve">5. Ethics</w:t>
            </w:r>
            <w:r>
              <w:rPr>
                <w:rFonts w:asciiTheme="minorHAnsi" w:hAnsiTheme="minorHAnsi" w:cstheme="minorHAnsi"/>
                <w:color w:val="000000"/>
                <w:sz w:val="20"/>
                <w:szCs w:val="20"/>
              </w:rPr>
            </w:r>
            <w:r>
              <w:rPr>
                <w:rFonts w:asciiTheme="minorHAnsi" w:hAnsiTheme="minorHAnsi" w:cstheme="minorHAnsi"/>
                <w:color w:val="000000"/>
                <w:sz w:val="20"/>
                <w:szCs w:val="20"/>
              </w:rPr>
            </w:r>
          </w:p>
        </w:tc>
        <w:tc>
          <w:tcPr>
            <w:tcBorders/>
            <w:tcW w:w="1817" w:type="dxa"/>
            <w:textDirection w:val="lrTb"/>
            <w:noWrap w:val="false"/>
          </w:tcPr>
          <w:p>
            <w:pPr>
              <w:pStyle w:val="939"/>
              <w:pBdr/>
              <w:spacing w:after="0" w:afterAutospacing="0" w:before="0" w:beforeAutospacing="0"/>
              <w:ind/>
              <w:rPr>
                <w:rFonts w:asciiTheme="minorHAnsi" w:hAnsiTheme="minorHAnsi" w:cstheme="minorHAnsi"/>
                <w:color w:val="000000"/>
                <w:sz w:val="20"/>
                <w:szCs w:val="20"/>
              </w:rPr>
            </w:pPr>
            <w:r>
              <w:rPr>
                <w:rFonts w:asciiTheme="minorHAnsi" w:hAnsiTheme="minorHAnsi" w:cstheme="minorHAnsi"/>
                <w:color w:val="000000"/>
                <w:sz w:val="20"/>
                <w:szCs w:val="20"/>
              </w:rPr>
              <w:t xml:space="preserve">Pradnya Raut</w:t>
            </w:r>
            <w:r>
              <w:rPr>
                <w:rFonts w:asciiTheme="minorHAnsi" w:hAnsiTheme="minorHAnsi" w:cstheme="minorHAnsi"/>
                <w:color w:val="000000"/>
                <w:sz w:val="20"/>
                <w:szCs w:val="20"/>
              </w:rPr>
            </w:r>
            <w:r>
              <w:rPr>
                <w:rFonts w:asciiTheme="minorHAnsi" w:hAnsiTheme="minorHAnsi" w:cstheme="minorHAnsi"/>
                <w:color w:val="000000"/>
                <w:sz w:val="20"/>
                <w:szCs w:val="20"/>
              </w:rPr>
            </w:r>
          </w:p>
        </w:tc>
        <w:tc>
          <w:tcPr>
            <w:tcBorders/>
            <w:tcW w:w="3043" w:type="dxa"/>
            <w:textDirection w:val="lrTb"/>
            <w:noWrap w:val="false"/>
          </w:tcPr>
          <w:p>
            <w:pPr>
              <w:pStyle w:val="927"/>
              <w:pBdr/>
              <w:spacing/>
              <w:ind/>
              <w:rPr>
                <w:rFonts w:asciiTheme="minorHAnsi" w:hAnsiTheme="minorHAnsi" w:cstheme="minorHAnsi"/>
                <w:sz w:val="20"/>
                <w:szCs w:val="20"/>
              </w:rPr>
            </w:pPr>
            <w:r>
              <w:rPr>
                <w:rFonts w:asciiTheme="minorHAnsi" w:hAnsiTheme="minorHAnsi" w:cstheme="minorHAnsi"/>
                <w:sz w:val="20"/>
                <w:szCs w:val="20"/>
              </w:rPr>
              <w:t xml:space="preserve">503</w:t>
            </w:r>
            <w:r>
              <w:rPr>
                <w:rFonts w:asciiTheme="minorHAnsi" w:hAnsiTheme="minorHAnsi" w:cstheme="minorHAnsi"/>
                <w:sz w:val="20"/>
                <w:szCs w:val="20"/>
              </w:rPr>
            </w:r>
            <w:r>
              <w:rPr>
                <w:rFonts w:asciiTheme="minorHAnsi" w:hAnsiTheme="minorHAnsi" w:cstheme="minorHAnsi"/>
                <w:sz w:val="20"/>
                <w:szCs w:val="20"/>
              </w:rPr>
            </w:r>
          </w:p>
        </w:tc>
      </w:tr>
      <w:tr>
        <w:trPr>
          <w:jc w:val="center"/>
          <w:trHeight w:val="469" w:hRule="exact"/>
        </w:trPr>
        <w:tc>
          <w:tcPr>
            <w:tcBorders/>
            <w:tcW w:w="3656" w:type="dxa"/>
            <w:textDirection w:val="lrTb"/>
            <w:noWrap w:val="false"/>
          </w:tcPr>
          <w:p>
            <w:pPr>
              <w:pStyle w:val="927"/>
              <w:pBdr/>
              <w:spacing/>
              <w:ind/>
              <w:rPr>
                <w:rFonts w:asciiTheme="minorHAnsi" w:hAnsiTheme="minorHAnsi" w:cstheme="minorHAnsi"/>
                <w:color w:val="000000"/>
                <w:sz w:val="20"/>
                <w:szCs w:val="20"/>
              </w:rPr>
            </w:pPr>
            <w:r>
              <w:rPr>
                <w:rFonts w:asciiTheme="minorHAnsi" w:hAnsiTheme="minorHAnsi" w:cstheme="minorHAnsi"/>
                <w:color w:val="000000"/>
                <w:sz w:val="20"/>
                <w:szCs w:val="20"/>
              </w:rPr>
              <w:t xml:space="preserve">6.</w:t>
            </w:r>
            <w:r>
              <w:rPr>
                <w:rFonts w:asciiTheme="minorHAnsi" w:hAnsiTheme="minorHAnsi" w:cstheme="minorHAnsi"/>
                <w:color w:val="000000"/>
                <w:sz w:val="20"/>
                <w:szCs w:val="20"/>
              </w:rPr>
              <w:t xml:space="preserve"> </w:t>
            </w:r>
            <w:r>
              <w:rPr>
                <w:rFonts w:asciiTheme="minorHAnsi" w:hAnsiTheme="minorHAnsi" w:cstheme="minorHAnsi"/>
                <w:color w:val="000000"/>
                <w:sz w:val="20"/>
                <w:szCs w:val="20"/>
              </w:rPr>
              <w:t xml:space="preserve">Approvals</w:t>
            </w:r>
            <w:r>
              <w:rPr>
                <w:rFonts w:asciiTheme="minorHAnsi" w:hAnsiTheme="minorHAnsi" w:cstheme="minorHAnsi"/>
                <w:color w:val="000000"/>
                <w:sz w:val="20"/>
                <w:szCs w:val="20"/>
              </w:rPr>
            </w:r>
            <w:r>
              <w:rPr>
                <w:rFonts w:asciiTheme="minorHAnsi" w:hAnsiTheme="minorHAnsi" w:cstheme="minorHAnsi"/>
                <w:color w:val="000000"/>
                <w:sz w:val="20"/>
                <w:szCs w:val="20"/>
              </w:rPr>
            </w:r>
          </w:p>
        </w:tc>
        <w:tc>
          <w:tcPr>
            <w:tcBorders/>
            <w:tcW w:w="1817" w:type="dxa"/>
            <w:textDirection w:val="lrTb"/>
            <w:noWrap w:val="false"/>
          </w:tcPr>
          <w:p>
            <w:pPr>
              <w:pStyle w:val="939"/>
              <w:pBdr/>
              <w:spacing w:after="0" w:afterAutospacing="0" w:before="0" w:beforeAutospacing="0"/>
              <w:ind/>
              <w:rPr>
                <w:rFonts w:asciiTheme="minorHAnsi" w:hAnsiTheme="minorHAnsi" w:cstheme="minorHAnsi"/>
                <w:color w:val="000000"/>
                <w:sz w:val="20"/>
                <w:szCs w:val="20"/>
              </w:rPr>
            </w:pPr>
            <w:r>
              <w:rPr>
                <w:rFonts w:asciiTheme="minorHAnsi" w:hAnsiTheme="minorHAnsi" w:cstheme="minorHAnsi"/>
                <w:color w:val="000000"/>
                <w:sz w:val="20"/>
                <w:szCs w:val="20"/>
              </w:rPr>
              <w:t xml:space="preserve">Pradnya Raut</w:t>
            </w:r>
            <w:r>
              <w:rPr>
                <w:rFonts w:asciiTheme="minorHAnsi" w:hAnsiTheme="minorHAnsi" w:cstheme="minorHAnsi"/>
                <w:color w:val="000000"/>
                <w:sz w:val="20"/>
                <w:szCs w:val="20"/>
              </w:rPr>
            </w:r>
            <w:r>
              <w:rPr>
                <w:rFonts w:asciiTheme="minorHAnsi" w:hAnsiTheme="minorHAnsi" w:cstheme="minorHAnsi"/>
                <w:color w:val="000000"/>
                <w:sz w:val="20"/>
                <w:szCs w:val="20"/>
              </w:rPr>
            </w:r>
          </w:p>
        </w:tc>
        <w:tc>
          <w:tcPr>
            <w:tcBorders/>
            <w:tcW w:w="3043" w:type="dxa"/>
            <w:textDirection w:val="lrTb"/>
            <w:noWrap w:val="false"/>
          </w:tcPr>
          <w:p>
            <w:pPr>
              <w:pStyle w:val="927"/>
              <w:keepNext w:val="true"/>
              <w:pBdr/>
              <w:spacing/>
              <w:ind/>
              <w:rPr>
                <w:rFonts w:asciiTheme="minorHAnsi" w:hAnsiTheme="minorHAnsi" w:cstheme="minorHAnsi"/>
                <w:sz w:val="20"/>
                <w:szCs w:val="20"/>
              </w:rPr>
            </w:pPr>
            <w:r>
              <w:rPr>
                <w:rFonts w:asciiTheme="minorHAnsi" w:hAnsiTheme="minorHAnsi" w:cstheme="minorHAnsi"/>
                <w:sz w:val="20"/>
                <w:szCs w:val="20"/>
              </w:rPr>
              <w:t xml:space="preserve">180</w:t>
            </w:r>
            <w:r>
              <w:rPr>
                <w:rFonts w:asciiTheme="minorHAnsi" w:hAnsiTheme="minorHAnsi" w:cstheme="minorHAnsi"/>
                <w:sz w:val="20"/>
                <w:szCs w:val="20"/>
              </w:rPr>
            </w:r>
            <w:r>
              <w:rPr>
                <w:rFonts w:asciiTheme="minorHAnsi" w:hAnsiTheme="minorHAnsi" w:cstheme="minorHAnsi"/>
                <w:sz w:val="20"/>
                <w:szCs w:val="20"/>
              </w:rPr>
            </w:r>
          </w:p>
        </w:tc>
      </w:tr>
    </w:tbl>
    <w:p>
      <w:pPr>
        <w:pStyle w:val="936"/>
        <w:pBdr/>
        <w:spacing/>
        <w:ind/>
        <w:rPr/>
      </w:pPr>
      <w:r>
        <w:t xml:space="preserve">Table </w:t>
      </w:r>
      <w:r>
        <w:fldChar w:fldCharType="begin"/>
      </w:r>
      <w:r>
        <w:instrText xml:space="preserve"> SEQ Table \* ARABIC </w:instrText>
      </w:r>
      <w:r>
        <w:fldChar w:fldCharType="separate"/>
      </w:r>
      <w:r>
        <w:t xml:space="preserve">5</w:t>
      </w:r>
      <w:r>
        <w:fldChar w:fldCharType="end"/>
      </w:r>
      <w:r>
        <w:t xml:space="preserve"> Word count</w:t>
      </w:r>
      <w:bookmarkEnd w:id="13"/>
      <w:r/>
      <w:r/>
    </w:p>
    <w:p>
      <w:pPr>
        <w:pBdr/>
        <w:spacing/>
        <w:ind/>
        <w:rPr>
          <w:rFonts w:asciiTheme="majorHAnsi" w:hAnsiTheme="majorHAnsi" w:eastAsiaTheme="majorEastAsia" w:cstheme="majorBidi"/>
          <w:color w:val="365f91" w:themeColor="accent1" w:themeShade="BF"/>
          <w:sz w:val="32"/>
          <w:szCs w:val="32"/>
        </w:rPr>
      </w:pPr>
      <w:r>
        <w:br w:type="page" w:clear="all"/>
      </w:r>
      <w:r>
        <w:rPr>
          <w:rFonts w:asciiTheme="majorHAnsi" w:hAnsiTheme="majorHAnsi" w:eastAsiaTheme="majorEastAsia" w:cstheme="majorBidi"/>
          <w:color w:val="365f91" w:themeColor="accent1" w:themeShade="BF"/>
          <w:sz w:val="32"/>
          <w:szCs w:val="32"/>
        </w:rPr>
      </w:r>
      <w:r>
        <w:rPr>
          <w:rFonts w:asciiTheme="majorHAnsi" w:hAnsiTheme="majorHAnsi" w:eastAsiaTheme="majorEastAsia" w:cstheme="majorBidi"/>
          <w:color w:val="365f91" w:themeColor="accent1" w:themeShade="BF"/>
          <w:sz w:val="32"/>
          <w:szCs w:val="32"/>
        </w:rPr>
      </w:r>
    </w:p>
    <w:p>
      <w:pPr>
        <w:pStyle w:val="907"/>
        <w:numPr>
          <w:ilvl w:val="0"/>
          <w:numId w:val="1"/>
        </w:numPr>
        <w:pBdr/>
        <w:spacing/>
        <w:ind/>
        <w:rPr/>
      </w:pPr>
      <w:r/>
      <w:bookmarkStart w:id="14" w:name="_Toc155602895"/>
      <w:r>
        <w:t xml:space="preserve">Appendix</w:t>
      </w:r>
      <w:bookmarkEnd w:id="14"/>
      <w:r/>
      <w:r/>
    </w:p>
    <w:p>
      <w:pPr>
        <w:pStyle w:val="908"/>
        <w:numPr>
          <w:ilvl w:val="0"/>
          <w:numId w:val="17"/>
        </w:numPr>
        <w:pBdr/>
        <w:spacing/>
        <w:ind/>
        <w:rPr/>
      </w:pPr>
      <w:r/>
      <w:bookmarkStart w:id="15" w:name="_Toc155602896"/>
      <w:r>
        <w:t xml:space="preserve">Advisor Engagement</w:t>
      </w:r>
      <w:bookmarkEnd w:id="15"/>
      <w:r/>
      <w:r/>
    </w:p>
    <w:p>
      <w:pPr>
        <w:pStyle w:val="908"/>
        <w:numPr>
          <w:ilvl w:val="0"/>
          <w:numId w:val="20"/>
        </w:numPr>
        <w:pBdr/>
        <w:spacing/>
        <w:ind/>
        <w:rPr>
          <w:rStyle w:val="938"/>
        </w:rPr>
      </w:pPr>
      <w:r/>
      <w:bookmarkStart w:id="16" w:name="_Toc155602897"/>
      <w:r>
        <w:rPr>
          <w:rStyle w:val="938"/>
        </w:rPr>
        <w:t xml:space="preserve">Project Team Responsibilities</w:t>
      </w:r>
      <w:bookmarkEnd w:id="16"/>
      <w:r>
        <w:rPr>
          <w:rStyle w:val="938"/>
        </w:rPr>
      </w:r>
      <w:r>
        <w:rPr>
          <w:rStyle w:val="938"/>
        </w:rPr>
      </w:r>
    </w:p>
    <w:p>
      <w:pPr>
        <w:pStyle w:val="920"/>
        <w:numPr>
          <w:ilvl w:val="0"/>
          <w:numId w:val="14"/>
        </w:numPr>
        <w:pBdr/>
        <w:spacing/>
        <w:ind/>
        <w:rPr/>
      </w:pPr>
      <w:r>
        <w:t xml:space="preserve">The Project Manager will set up and facilitate a weekly call/meeting with the Faculty Advisor.</w:t>
      </w:r>
      <w:r>
        <w:t xml:space="preserve"> </w:t>
      </w:r>
      <w:r>
        <w:t xml:space="preserve">The Project Team will provide weekly status updates to the Faculty Advisor including upcoming deliverables, critical issues, and any adjustments to the Project Plan.</w:t>
      </w:r>
      <w:r/>
    </w:p>
    <w:p>
      <w:pPr>
        <w:pStyle w:val="920"/>
        <w:numPr>
          <w:ilvl w:val="0"/>
          <w:numId w:val="14"/>
        </w:numPr>
        <w:pBdr/>
        <w:spacing/>
        <w:ind/>
        <w:rPr/>
      </w:pPr>
      <w:r>
        <w:t xml:space="preserve">Documents will be provided to the Faculty Advisor with adequate time for review and signature.</w:t>
      </w:r>
      <w:r>
        <w:t xml:space="preserve"> </w:t>
      </w:r>
      <w:r>
        <w:t xml:space="preserve">The time necessary for review will be agreed with the Advisor.</w:t>
      </w:r>
      <w:r>
        <w:t xml:space="preserve"> </w:t>
      </w:r>
      <w:r>
        <w:t xml:space="preserve">The minimum review time will be 3 days prior to the document due date.</w:t>
      </w:r>
      <w:r/>
    </w:p>
    <w:p>
      <w:pPr>
        <w:pStyle w:val="920"/>
        <w:numPr>
          <w:ilvl w:val="0"/>
          <w:numId w:val="14"/>
        </w:numPr>
        <w:pBdr/>
        <w:spacing/>
        <w:ind/>
        <w:rPr/>
      </w:pPr>
      <w:r>
        <w:t xml:space="preserve">Design files will be provided to the Faculty Advisor as requested in a format agreed to with the Advisor.</w:t>
      </w:r>
      <w:r/>
    </w:p>
    <w:p>
      <w:pPr>
        <w:pStyle w:val="920"/>
        <w:numPr>
          <w:ilvl w:val="0"/>
          <w:numId w:val="14"/>
        </w:numPr>
        <w:pBdr/>
        <w:spacing/>
        <w:ind/>
        <w:rPr/>
      </w:pPr>
      <w:r>
        <w:t xml:space="preserve">Support requirements will be clearly requested from the Faculty Advisor with the dates required and an adequate time for fulfilling the request.</w:t>
      </w:r>
      <w:r/>
    </w:p>
    <w:p>
      <w:pPr>
        <w:pStyle w:val="920"/>
        <w:numPr>
          <w:ilvl w:val="0"/>
          <w:numId w:val="14"/>
        </w:numPr>
        <w:pBdr/>
        <w:spacing/>
        <w:ind/>
        <w:rPr/>
      </w:pPr>
      <w:r>
        <w:t xml:space="preserve">Modifications requests to the Project Plan by Faculty Advisor will be reviewed and agreed to within 1 week of the request.</w:t>
      </w:r>
      <w:r/>
    </w:p>
    <w:p>
      <w:pPr>
        <w:pStyle w:val="908"/>
        <w:numPr>
          <w:ilvl w:val="0"/>
          <w:numId w:val="20"/>
        </w:numPr>
        <w:pBdr/>
        <w:spacing/>
        <w:ind/>
        <w:rPr>
          <w:rStyle w:val="938"/>
        </w:rPr>
      </w:pPr>
      <w:r/>
      <w:bookmarkStart w:id="17" w:name="_Toc155602898"/>
      <w:r>
        <w:rPr>
          <w:rStyle w:val="938"/>
        </w:rPr>
        <w:t xml:space="preserve">Faculty Advisor Responsibilities</w:t>
      </w:r>
      <w:bookmarkEnd w:id="17"/>
      <w:r>
        <w:rPr>
          <w:rStyle w:val="938"/>
        </w:rPr>
        <w:t xml:space="preserve"> </w:t>
      </w:r>
      <w:r>
        <w:rPr>
          <w:rStyle w:val="938"/>
        </w:rPr>
      </w:r>
      <w:r>
        <w:rPr>
          <w:rStyle w:val="938"/>
        </w:rPr>
      </w:r>
    </w:p>
    <w:p>
      <w:pPr>
        <w:pStyle w:val="920"/>
        <w:numPr>
          <w:ilvl w:val="0"/>
          <w:numId w:val="14"/>
        </w:numPr>
        <w:pBdr/>
        <w:spacing/>
        <w:ind/>
        <w:rPr/>
      </w:pPr>
      <w:r>
        <w:t xml:space="preserve">The Faculty Advisor will</w:t>
      </w:r>
      <w:r>
        <w:t xml:space="preserve"> provide knowledge and expertise to help the group stretch their skills. </w:t>
      </w:r>
      <w:r/>
    </w:p>
    <w:p>
      <w:pPr>
        <w:pStyle w:val="920"/>
        <w:numPr>
          <w:ilvl w:val="0"/>
          <w:numId w:val="14"/>
        </w:numPr>
        <w:pBdr/>
        <w:spacing/>
        <w:ind/>
        <w:rPr/>
      </w:pPr>
      <w:r>
        <w:t xml:space="preserve">The Faculty Advisor will participate in a weekly</w:t>
      </w:r>
      <w:r>
        <w:t xml:space="preserve"> or bi-weekly</w:t>
      </w:r>
      <w:r>
        <w:t xml:space="preserve"> call/meeting with the Project Team to review the project status, upcoming deliverables, priorities, issues, and progress to the agreed Project Plan.</w:t>
      </w:r>
      <w:r/>
    </w:p>
    <w:p>
      <w:pPr>
        <w:pStyle w:val="920"/>
        <w:numPr>
          <w:ilvl w:val="0"/>
          <w:numId w:val="14"/>
        </w:numPr>
        <w:pBdr/>
        <w:spacing/>
        <w:ind/>
        <w:rPr/>
      </w:pPr>
      <w:r>
        <w:t xml:space="preserve">The Faculty Advisor will provide document review, feedback and approval, rejection, approval with contingencies with adequate time for the Project Team to meet the course due dates.</w:t>
      </w:r>
      <w:r>
        <w:t xml:space="preserve"> </w:t>
      </w:r>
      <w:r/>
    </w:p>
    <w:p>
      <w:pPr>
        <w:pStyle w:val="920"/>
        <w:numPr>
          <w:ilvl w:val="0"/>
          <w:numId w:val="14"/>
        </w:numPr>
        <w:pBdr/>
        <w:spacing/>
        <w:ind/>
        <w:rPr/>
      </w:pPr>
      <w:r>
        <w:t xml:space="preserve">The Faculty Advisor will provide feedback to requested support requirements from the Project Team.</w:t>
      </w:r>
      <w:r>
        <w:t xml:space="preserve"> </w:t>
      </w:r>
      <w:r>
        <w:t xml:space="preserve">This includes feedback and guidance on design implementations decisions, design files, test plans, test procedures and test results.</w:t>
      </w:r>
      <w:r/>
    </w:p>
    <w:p>
      <w:pPr>
        <w:pStyle w:val="920"/>
        <w:numPr>
          <w:ilvl w:val="0"/>
          <w:numId w:val="14"/>
        </w:numPr>
        <w:pBdr/>
        <w:spacing/>
        <w:ind/>
        <w:rPr/>
      </w:pPr>
      <w:r>
        <w:t xml:space="preserve">The Faculty Advisor shall provide technical advice and guidance to the Project Team answering inquiries approximately 1 hour per week.</w:t>
      </w:r>
      <w:r>
        <w:t xml:space="preserve"> </w:t>
      </w:r>
      <w:r/>
    </w:p>
    <w:p>
      <w:pPr>
        <w:pStyle w:val="920"/>
        <w:numPr>
          <w:ilvl w:val="0"/>
          <w:numId w:val="14"/>
        </w:numPr>
        <w:pBdr/>
        <w:spacing/>
        <w:ind/>
        <w:rPr/>
      </w:pPr>
      <w:r>
        <w:t xml:space="preserve">Modifications to the Project Plan by the Project Team will be resolved and documented within 1 week of the request.</w:t>
      </w:r>
      <w:r/>
    </w:p>
    <w:p>
      <w:pPr>
        <w:pStyle w:val="920"/>
        <w:numPr>
          <w:ilvl w:val="0"/>
          <w:numId w:val="14"/>
        </w:numPr>
        <w:pBdr/>
        <w:spacing/>
        <w:ind/>
        <w:rPr/>
      </w:pPr>
      <w:r>
        <w:t xml:space="preserve">Grade the finalized project using a skill-based rubric</w:t>
      </w:r>
      <w:r/>
    </w:p>
    <w:p>
      <w:pPr>
        <w:pStyle w:val="920"/>
        <w:numPr>
          <w:ilvl w:val="0"/>
          <w:numId w:val="14"/>
        </w:numPr>
        <w:pBdr/>
        <w:spacing/>
        <w:ind/>
        <w:rPr/>
      </w:pPr>
      <w:r>
        <w:t xml:space="preserve">Attend </w:t>
      </w:r>
      <w:r>
        <w:t xml:space="preserve">iShowcase</w:t>
      </w:r>
      <w:r>
        <w:t xml:space="preserve"> in May</w:t>
      </w:r>
      <w:r>
        <w:t xml:space="preserve">.</w:t>
      </w:r>
      <w:r/>
    </w:p>
    <w:p>
      <w:pPr>
        <w:pBdr/>
        <w:spacing/>
        <w:ind/>
        <w:rPr/>
      </w:pPr>
      <w:r/>
      <w:r/>
    </w:p>
    <w:p>
      <w:pPr>
        <w:pStyle w:val="908"/>
        <w:numPr>
          <w:ilvl w:val="0"/>
          <w:numId w:val="17"/>
        </w:numPr>
        <w:pBdr/>
        <w:spacing/>
        <w:ind/>
        <w:rPr/>
      </w:pPr>
      <w:r/>
      <w:bookmarkStart w:id="18" w:name="_Toc155602899"/>
      <w:r>
        <w:t xml:space="preserve">Ground Rules</w:t>
      </w:r>
      <w:bookmarkEnd w:id="18"/>
      <w:r/>
      <w:r/>
    </w:p>
    <w:p>
      <w:pPr>
        <w:pBdr/>
        <w:spacing/>
        <w:ind w:left="360"/>
        <w:rPr>
          <w:i/>
          <w:iCs/>
          <w:color w:val="ff0000"/>
        </w:rPr>
      </w:pPr>
      <w:r>
        <w:rPr>
          <w:i/>
          <w:iCs/>
          <w:color w:val="ff0000"/>
        </w:rPr>
      </w:r>
      <w:r>
        <w:rPr>
          <w:i/>
          <w:iCs/>
          <w:color w:val="ff0000"/>
        </w:rPr>
      </w:r>
      <w:r>
        <w:rPr>
          <w:i/>
          <w:iCs/>
          <w:color w:val="ff0000"/>
        </w:rPr>
      </w:r>
    </w:p>
    <w:p>
      <w:pPr>
        <w:pBdr/>
        <w:spacing/>
        <w:ind w:left="360"/>
        <w:rPr/>
      </w:pPr>
      <w:r>
        <w:t xml:space="preserve">As </w:t>
      </w:r>
      <w:r>
        <w:t xml:space="preserve">a team and as </w:t>
      </w:r>
      <w:r>
        <w:t xml:space="preserve">individual team members</w:t>
      </w:r>
      <w:r>
        <w:t xml:space="preserve">,</w:t>
      </w:r>
      <w:r>
        <w:t xml:space="preserve"> we agree to:</w:t>
      </w:r>
      <w:r/>
    </w:p>
    <w:p>
      <w:pPr>
        <w:pStyle w:val="920"/>
        <w:numPr>
          <w:ilvl w:val="0"/>
          <w:numId w:val="12"/>
        </w:numPr>
        <w:pBdr/>
        <w:spacing w:after="0"/>
        <w:ind/>
        <w:rPr>
          <w:b/>
          <w:bCs/>
        </w:rPr>
      </w:pPr>
      <w:r>
        <w:rPr>
          <w:b/>
          <w:bCs/>
        </w:rPr>
        <w:t xml:space="preserve">Stay focused on our objectives and goals.</w:t>
      </w:r>
      <w:r>
        <w:rPr>
          <w:b/>
          <w:bCs/>
        </w:rPr>
      </w:r>
      <w:r>
        <w:rPr>
          <w:b/>
          <w:bCs/>
        </w:rPr>
      </w:r>
    </w:p>
    <w:p>
      <w:pPr>
        <w:pBdr/>
        <w:spacing w:after="0" w:line="240" w:lineRule="auto"/>
        <w:ind w:left="720"/>
        <w:rPr/>
      </w:pPr>
      <w:r>
        <w:t xml:space="preserve">Each time the team meets, we will clearly define our objectives and desired outcomes at the beginning of the meeting.</w:t>
      </w:r>
      <w:r>
        <w:t xml:space="preserve"> </w:t>
      </w:r>
      <w:r>
        <w:t xml:space="preserve">We will politely remind team members if we are getting off track.</w:t>
      </w:r>
      <w:r/>
    </w:p>
    <w:p>
      <w:pPr>
        <w:pStyle w:val="920"/>
        <w:numPr>
          <w:ilvl w:val="0"/>
          <w:numId w:val="12"/>
        </w:numPr>
        <w:pBdr/>
        <w:spacing w:after="0"/>
        <w:ind/>
        <w:rPr>
          <w:b/>
          <w:bCs/>
        </w:rPr>
      </w:pPr>
      <w:r>
        <w:rPr>
          <w:b/>
          <w:bCs/>
        </w:rPr>
        <w:t xml:space="preserve">“Sidebar” any issues that are relevant but not consistent with the immediate objectives.</w:t>
      </w:r>
      <w:r>
        <w:rPr>
          <w:b/>
          <w:bCs/>
        </w:rPr>
      </w:r>
      <w:r>
        <w:rPr>
          <w:b/>
          <w:bCs/>
        </w:rPr>
      </w:r>
    </w:p>
    <w:p>
      <w:pPr>
        <w:pBdr/>
        <w:spacing w:after="0"/>
        <w:ind w:left="720"/>
        <w:rPr/>
      </w:pPr>
      <w:r>
        <w:t xml:space="preserve">Occasionally, important matters are raised that </w:t>
      </w:r>
      <w:r>
        <w:t xml:space="preserve">are not relevant to </w:t>
      </w:r>
      <w:r>
        <w:t xml:space="preserve">the </w:t>
      </w:r>
      <w:r>
        <w:t xml:space="preserve">immediate </w:t>
      </w:r>
      <w:r>
        <w:t xml:space="preserve">goals of the meeting.</w:t>
      </w:r>
      <w:r>
        <w:t xml:space="preserve"> </w:t>
      </w:r>
      <w:r>
        <w:t xml:space="preserve">To keep the group on </w:t>
      </w:r>
      <w:r>
        <w:t xml:space="preserve">track</w:t>
      </w:r>
      <w:r>
        <w:t xml:space="preserve">, but avoid losing the issue, create a “sidebar” where these topics can be listed and </w:t>
      </w:r>
      <w:r>
        <w:t xml:space="preserve">discussed</w:t>
      </w:r>
      <w:r>
        <w:t xml:space="preserve"> later. </w:t>
      </w:r>
      <w:r/>
    </w:p>
    <w:p>
      <w:pPr>
        <w:pStyle w:val="920"/>
        <w:numPr>
          <w:ilvl w:val="0"/>
          <w:numId w:val="12"/>
        </w:numPr>
        <w:pBdr/>
        <w:spacing w:after="0"/>
        <w:ind/>
        <w:rPr>
          <w:b/>
          <w:bCs/>
        </w:rPr>
      </w:pPr>
      <w:r>
        <w:rPr>
          <w:b/>
          <w:bCs/>
        </w:rPr>
        <w:t xml:space="preserve">Listen when others are speaking.</w:t>
      </w:r>
      <w:r>
        <w:rPr>
          <w:b/>
          <w:bCs/>
        </w:rPr>
      </w:r>
      <w:r>
        <w:rPr>
          <w:b/>
          <w:bCs/>
        </w:rPr>
      </w:r>
    </w:p>
    <w:p>
      <w:pPr>
        <w:pBdr/>
        <w:spacing w:after="0"/>
        <w:ind w:left="720"/>
        <w:rPr/>
      </w:pPr>
      <w:r>
        <w:t xml:space="preserve">We will listen and consider </w:t>
      </w:r>
      <w:r>
        <w:t xml:space="preserve">others’</w:t>
      </w:r>
      <w:r>
        <w:t xml:space="preserve"> input before adding our own comments.</w:t>
      </w:r>
      <w:r/>
    </w:p>
    <w:p>
      <w:pPr>
        <w:pStyle w:val="920"/>
        <w:numPr>
          <w:ilvl w:val="0"/>
          <w:numId w:val="12"/>
        </w:numPr>
        <w:pBdr/>
        <w:spacing w:after="0"/>
        <w:ind/>
        <w:rPr>
          <w:b/>
          <w:bCs/>
        </w:rPr>
      </w:pPr>
      <w:r>
        <w:rPr>
          <w:b/>
          <w:bCs/>
        </w:rPr>
        <w:t xml:space="preserve">All</w:t>
      </w:r>
      <w:r>
        <w:rPr>
          <w:b/>
          <w:bCs/>
        </w:rPr>
        <w:t xml:space="preserve"> viewpoints </w:t>
      </w:r>
      <w:r>
        <w:rPr>
          <w:b/>
          <w:bCs/>
        </w:rPr>
        <w:t xml:space="preserve">will have an opportunity to be</w:t>
      </w:r>
      <w:r>
        <w:rPr>
          <w:b/>
          <w:bCs/>
        </w:rPr>
        <w:t xml:space="preserve"> heard.</w:t>
      </w:r>
      <w:r>
        <w:rPr>
          <w:b/>
          <w:bCs/>
        </w:rPr>
      </w:r>
      <w:r>
        <w:rPr>
          <w:b/>
          <w:bCs/>
        </w:rPr>
      </w:r>
    </w:p>
    <w:p>
      <w:pPr>
        <w:pBdr/>
        <w:spacing w:after="0"/>
        <w:ind w:left="720"/>
        <w:rPr/>
      </w:pPr>
      <w:r>
        <w:t xml:space="preserve">We understand that some team members may be quieter than others.</w:t>
      </w:r>
      <w:r>
        <w:t xml:space="preserve"> </w:t>
      </w:r>
      <w:r>
        <w:t xml:space="preserve">We will make an effort to get each team member’s viewpoint and that no one </w:t>
      </w:r>
      <w:r>
        <w:t xml:space="preserve">dominat</w:t>
      </w:r>
      <w:r>
        <w:t xml:space="preserve">es</w:t>
      </w:r>
      <w:r>
        <w:t xml:space="preserve"> the discussion.</w:t>
      </w:r>
      <w:r/>
    </w:p>
    <w:p>
      <w:pPr>
        <w:pStyle w:val="920"/>
        <w:numPr>
          <w:ilvl w:val="0"/>
          <w:numId w:val="12"/>
        </w:numPr>
        <w:pBdr/>
        <w:spacing w:after="0"/>
        <w:ind/>
        <w:rPr>
          <w:b/>
          <w:bCs/>
        </w:rPr>
      </w:pPr>
      <w:r>
        <w:rPr>
          <w:b/>
          <w:bCs/>
        </w:rPr>
        <w:t xml:space="preserve">Differences of opinion will be discussed respectfully</w:t>
      </w:r>
      <w:r>
        <w:rPr>
          <w:b/>
          <w:bCs/>
        </w:rPr>
      </w:r>
      <w:r>
        <w:rPr>
          <w:b/>
          <w:bCs/>
        </w:rPr>
      </w:r>
    </w:p>
    <w:p>
      <w:pPr>
        <w:pBdr/>
        <w:spacing w:after="0"/>
        <w:ind w:left="720"/>
        <w:rPr/>
      </w:pPr>
      <w:r>
        <w:t xml:space="preserve">We will identify areas of agreement before assessing areas of disagreement.</w:t>
      </w:r>
      <w:r>
        <w:t xml:space="preserve"> </w:t>
      </w:r>
      <w:r>
        <w:t xml:space="preserve">We will encourage each other to look beyond our own point of view.</w:t>
      </w:r>
      <w:r>
        <w:t xml:space="preserve"> </w:t>
      </w:r>
      <w:r>
        <w:t xml:space="preserve">We will discuss different ideas respectfully.</w:t>
      </w:r>
      <w:r>
        <w:t xml:space="preserve"> </w:t>
      </w:r>
      <w:r>
        <w:t xml:space="preserve">As a team, we will weigh the merits of different opinions and agree on a process for choosing a direction.</w:t>
      </w:r>
      <w:r>
        <w:t xml:space="preserve"> </w:t>
      </w:r>
      <w:r>
        <w:t xml:space="preserve">All team members will respect and follow the decision or direction.</w:t>
      </w:r>
      <w:r/>
    </w:p>
    <w:p>
      <w:pPr>
        <w:pStyle w:val="920"/>
        <w:numPr>
          <w:ilvl w:val="0"/>
          <w:numId w:val="12"/>
        </w:numPr>
        <w:pBdr/>
        <w:spacing w:after="0"/>
        <w:ind/>
        <w:rPr>
          <w:b/>
          <w:bCs/>
        </w:rPr>
      </w:pPr>
      <w:r>
        <w:rPr>
          <w:b/>
          <w:bCs/>
        </w:rPr>
        <w:t xml:space="preserve">Look for the good points in new ideas.</w:t>
      </w:r>
      <w:r>
        <w:rPr>
          <w:b/>
          <w:bCs/>
        </w:rPr>
      </w:r>
      <w:r>
        <w:rPr>
          <w:b/>
          <w:bCs/>
        </w:rPr>
      </w:r>
    </w:p>
    <w:p>
      <w:pPr>
        <w:pBdr/>
        <w:spacing w:after="0"/>
        <w:ind w:left="720"/>
        <w:rPr/>
      </w:pPr>
      <w:r>
        <w:t xml:space="preserve">We will endeavor to explore the value in each idea as we assess and select our path forward.</w:t>
      </w:r>
      <w:r/>
    </w:p>
    <w:p>
      <w:pPr>
        <w:pStyle w:val="920"/>
        <w:numPr>
          <w:ilvl w:val="0"/>
          <w:numId w:val="12"/>
        </w:numPr>
        <w:pBdr/>
        <w:spacing w:after="0"/>
        <w:ind/>
        <w:rPr>
          <w:b/>
          <w:bCs/>
        </w:rPr>
      </w:pPr>
      <w:r>
        <w:rPr>
          <w:b/>
          <w:bCs/>
        </w:rPr>
        <w:t xml:space="preserve">Focus on the future, not the past.</w:t>
      </w:r>
      <w:r>
        <w:rPr>
          <w:b/>
          <w:bCs/>
        </w:rPr>
      </w:r>
      <w:r>
        <w:rPr>
          <w:b/>
          <w:bCs/>
        </w:rPr>
      </w:r>
    </w:p>
    <w:p>
      <w:pPr>
        <w:pBdr/>
        <w:spacing w:after="0"/>
        <w:ind w:left="720"/>
        <w:rPr/>
      </w:pPr>
      <w:r>
        <w:t xml:space="preserve">We will u</w:t>
      </w:r>
      <w:r>
        <w:t xml:space="preserve">se </w:t>
      </w:r>
      <w:r>
        <w:t xml:space="preserve">our </w:t>
      </w:r>
      <w:r>
        <w:t xml:space="preserve">past experience to inform </w:t>
      </w:r>
      <w:r>
        <w:t xml:space="preserve">our</w:t>
      </w:r>
      <w:r>
        <w:t xml:space="preserve"> decisions, but focus the discussion on the future</w:t>
      </w:r>
      <w:r/>
    </w:p>
    <w:p>
      <w:pPr>
        <w:pBdr/>
        <w:spacing w:after="0"/>
        <w:ind w:left="720"/>
        <w:rPr/>
      </w:pPr>
      <w:r>
        <w:t xml:space="preserve">objectives</w:t>
      </w:r>
      <w:r>
        <w:t xml:space="preserve">.</w:t>
      </w:r>
      <w:r>
        <w:t xml:space="preserve"> </w:t>
      </w:r>
      <w:r>
        <w:t xml:space="preserve">Blame for past performance is counterproductive, we will focus on finding solutions.</w:t>
      </w:r>
      <w:r/>
    </w:p>
    <w:p>
      <w:pPr>
        <w:pStyle w:val="920"/>
        <w:numPr>
          <w:ilvl w:val="0"/>
          <w:numId w:val="12"/>
        </w:numPr>
        <w:pBdr/>
        <w:spacing w:after="0"/>
        <w:ind/>
        <w:rPr>
          <w:b/>
          <w:bCs/>
        </w:rPr>
      </w:pPr>
      <w:r>
        <w:rPr>
          <w:b/>
          <w:bCs/>
        </w:rPr>
        <w:t xml:space="preserve">Agree upon specific action </w:t>
      </w:r>
      <w:r>
        <w:rPr>
          <w:b/>
          <w:bCs/>
        </w:rPr>
        <w:t xml:space="preserve">items and next </w:t>
      </w:r>
      <w:r>
        <w:rPr>
          <w:b/>
          <w:bCs/>
        </w:rPr>
        <w:t xml:space="preserve">steps.</w:t>
      </w:r>
      <w:r>
        <w:rPr>
          <w:b/>
          <w:bCs/>
        </w:rPr>
      </w:r>
      <w:r>
        <w:rPr>
          <w:b/>
          <w:bCs/>
        </w:rPr>
      </w:r>
    </w:p>
    <w:p>
      <w:pPr>
        <w:pBdr/>
        <w:spacing w:after="0"/>
        <w:ind w:left="720"/>
        <w:rPr/>
      </w:pPr>
      <w:r>
        <w:t xml:space="preserve">At the end of each meeting and discussion, we will summarize and agree on</w:t>
      </w:r>
      <w:r>
        <w:t xml:space="preserve"> specific next steps</w:t>
      </w:r>
      <w:r>
        <w:t xml:space="preserve">, action items and assignments.</w:t>
      </w:r>
      <w:r>
        <w:t xml:space="preserve"> </w:t>
      </w:r>
      <w:r/>
    </w:p>
    <w:p>
      <w:pPr>
        <w:pStyle w:val="920"/>
        <w:numPr>
          <w:ilvl w:val="0"/>
          <w:numId w:val="12"/>
        </w:numPr>
        <w:pBdr/>
        <w:spacing w:after="0"/>
        <w:ind/>
        <w:rPr>
          <w:b/>
          <w:bCs/>
        </w:rPr>
      </w:pPr>
      <w:r>
        <w:rPr>
          <w:b/>
          <w:bCs/>
        </w:rPr>
        <w:t xml:space="preserve">Accountability</w:t>
      </w:r>
      <w:r>
        <w:rPr>
          <w:b/>
          <w:bCs/>
        </w:rPr>
      </w:r>
      <w:r>
        <w:rPr>
          <w:b/>
          <w:bCs/>
        </w:rPr>
      </w:r>
    </w:p>
    <w:p>
      <w:pPr>
        <w:pBdr/>
        <w:spacing w:after="0"/>
        <w:ind w:left="720"/>
        <w:rPr/>
      </w:pPr>
      <w:r>
        <w:t xml:space="preserve">As team members, we will each be responsible for our individual assignments and contribution to achieving the team objectives and goals.</w:t>
      </w:r>
      <w:r>
        <w:t xml:space="preserve"> </w:t>
      </w:r>
      <w:r>
        <w:t xml:space="preserve">We will honor our responsibilities and not let our team members down.</w:t>
      </w:r>
      <w:r/>
    </w:p>
    <w:p>
      <w:pPr>
        <w:pBdr/>
        <w:spacing w:after="0"/>
        <w:ind w:left="720"/>
        <w:rPr/>
      </w:pPr>
      <w:r/>
      <w:r/>
    </w:p>
    <w:p>
      <w:pPr>
        <w:pBdr/>
        <w:spacing w:after="0"/>
        <w:ind/>
        <w:rPr>
          <w:b/>
          <w:bCs/>
          <w:lang w:val="en-IN"/>
        </w:rPr>
      </w:pPr>
      <w:r>
        <w:rPr>
          <w:b/>
          <w:bCs/>
          <w:lang w:val="en-IN"/>
        </w:rPr>
        <w:t xml:space="preserve">References</w:t>
      </w:r>
      <w:r>
        <w:rPr>
          <w:b/>
          <w:bCs/>
          <w:lang w:val="en-IN"/>
        </w:rPr>
      </w:r>
      <w:r>
        <w:rPr>
          <w:b/>
          <w:bCs/>
          <w:lang w:val="en-IN"/>
        </w:rPr>
      </w:r>
    </w:p>
    <w:p>
      <w:pPr>
        <w:pBdr/>
        <w:spacing w:after="0"/>
        <w:ind/>
        <w:rPr>
          <w:highlight w:val="none"/>
        </w:rPr>
      </w:pPr>
      <w:r>
        <w:rPr>
          <w:lang w:val="en-IN"/>
        </w:rPr>
      </w:r>
      <w:r>
        <w:rPr>
          <w:lang w:val="en-IN"/>
        </w:rPr>
      </w:r>
      <w:bookmarkStart w:id="23" w:name="UHIwikipedia"/>
      <w:r>
        <w:rPr>
          <w:lang w:val="en-IN"/>
        </w:rPr>
      </w:r>
      <w:bookmarkEnd w:id="23"/>
      <w:r>
        <w:rPr>
          <w:lang w:val="en-IN"/>
        </w:rPr>
        <w:t xml:space="preserve">[1] Urban heat island, Wikipedia, Available at </w:t>
      </w:r>
      <w:hyperlink r:id="rId15" w:tooltip="https://en.wikipedia.org/wiki/Urban_heat_island" w:history="1">
        <w:r>
          <w:rPr>
            <w:rStyle w:val="935"/>
            <w:lang w:val="en-IN"/>
          </w:rPr>
          <w:t xml:space="preserve">https://en.wikipedia.org/wiki/Urban_heat_island</w:t>
        </w:r>
      </w:hyperlink>
      <w:r>
        <w:rPr>
          <w:highlight w:val="none"/>
        </w:rPr>
      </w:r>
      <w:r>
        <w:rPr>
          <w:highlight w:val="none"/>
        </w:rPr>
      </w:r>
    </w:p>
    <w:p>
      <w:pPr>
        <w:pBdr/>
        <w:spacing w:after="0"/>
        <w:ind w:right="0" w:firstLine="0" w:left="0"/>
        <w:rPr>
          <w:lang w:val="en-IN"/>
        </w:rPr>
      </w:pPr>
      <w:r>
        <w:rPr>
          <w:highlight w:val="none"/>
          <w:lang w:val="en-IN"/>
        </w:rPr>
      </w:r>
      <w:r>
        <w:rPr>
          <w:lang w:val="en-IN"/>
        </w:rPr>
      </w:r>
      <w:r>
        <w:rPr>
          <w:lang w:val="en-IN"/>
        </w:rPr>
      </w:r>
    </w:p>
    <w:p>
      <w:pPr>
        <w:pBdr/>
        <w:spacing w:after="0"/>
        <w:ind w:right="0" w:hanging="283" w:left="283"/>
        <w:rPr>
          <w:highlight w:val="none"/>
          <w:lang w:val="en-IN"/>
        </w:rPr>
      </w:pPr>
      <w:r>
        <w:rPr>
          <w:lang w:val="en-IN"/>
        </w:rPr>
      </w:r>
      <w:bookmarkStart w:id="25" w:name="ScienceDirect3"/>
      <w:r>
        <w:rPr>
          <w:lang w:val="en-IN"/>
        </w:rPr>
      </w:r>
      <w:bookmarkEnd w:id="25"/>
      <w:r>
        <w:rPr>
          <w:lang w:val="en-IN"/>
        </w:rPr>
        <w:t xml:space="preserve">[2] Nidhi Singh, Saumya Singh, R.K. Mall. Urban ecology and human health: implications of urban heat island, air pollution and climate change nexus. Available at</w:t>
      </w:r>
      <w:r>
        <w:rPr>
          <w:highlight w:val="none"/>
          <w:lang w:val="en-IN"/>
        </w:rPr>
      </w:r>
      <w:r>
        <w:rPr>
          <w:highlight w:val="none"/>
          <w:lang w:val="en-IN"/>
        </w:rPr>
      </w:r>
    </w:p>
    <w:p>
      <w:pPr>
        <w:pBdr/>
        <w:spacing w:after="0"/>
        <w:ind w:right="0" w:firstLine="0" w:left="283"/>
        <w:rPr>
          <w:highlight w:val="none"/>
          <w:lang w:val="en-IN"/>
        </w:rPr>
      </w:pPr>
      <w:r/>
      <w:hyperlink w:tooltip="https://www.sciencedirect.com/science/article/abs/pii/B9780128207307000173#:~:text=The%20UHI%20effect%20has%20caused%20an%20increase%20in,in%20nearby%20areas%20thus%20developing%20new%20ecological%20implications" w:anchor=":~:text=The%20UHI%20effect%20has%20caus" w:history="1">
        <w:r>
          <w:rPr>
            <w:rStyle w:val="935"/>
            <w:lang w:val="en-IN"/>
          </w:rPr>
          <w:t xml:space="preserve">https://www.sciencedirect.com/science/article/abs/pii/B9780128207307000173#:~:text=The%20UHI%20effect%20has%20caused%20an%20increase%20in,in%20nearby%20areas%20thus%20developing%20new%20ecological%20implications</w:t>
        </w:r>
      </w:hyperlink>
      <w:r>
        <w:rPr>
          <w:lang w:val="en-IN"/>
        </w:rPr>
        <w:t xml:space="preserve">.  </w:t>
      </w:r>
      <w:r>
        <w:rPr>
          <w:highlight w:val="none"/>
          <w:lang w:val="en-IN"/>
        </w:rPr>
      </w:r>
      <w:r>
        <w:rPr>
          <w:highlight w:val="none"/>
          <w:lang w:val="en-IN"/>
        </w:rPr>
      </w:r>
    </w:p>
    <w:p>
      <w:pPr>
        <w:pBdr/>
        <w:spacing w:after="0"/>
        <w:ind w:right="0" w:firstLine="0" w:left="0"/>
        <w:rPr>
          <w:lang w:val="en-IN"/>
        </w:rPr>
      </w:pPr>
      <w:r>
        <w:rPr>
          <w:lang w:val="en-IN"/>
        </w:rPr>
      </w:r>
      <w:r>
        <w:rPr>
          <w:lang w:val="en-IN"/>
        </w:rPr>
      </w:r>
      <w:r>
        <w:rPr>
          <w:lang w:val="en-IN"/>
        </w:rPr>
      </w:r>
    </w:p>
    <w:p>
      <w:pPr>
        <w:pBdr/>
        <w:spacing w:after="0"/>
        <w:ind w:right="0" w:hanging="283" w:left="283"/>
        <w:rPr>
          <w:highlight w:val="none"/>
          <w:lang w:val="en-IN"/>
        </w:rPr>
      </w:pPr>
      <w:r>
        <w:rPr>
          <w:lang w:val="en-IN"/>
        </w:rPr>
      </w:r>
      <w:bookmarkStart w:id="24" w:name="UHInationalGeographic2"/>
      <w:r>
        <w:rPr>
          <w:lang w:val="en-IN"/>
        </w:rPr>
      </w:r>
      <w:bookmarkEnd w:id="24"/>
      <w:r>
        <w:rPr>
          <w:lang w:val="en-IN"/>
        </w:rPr>
        <w:t xml:space="preserve">[3] Urban Heat Island (nationalgeographic.org) Available at </w:t>
      </w:r>
      <w:hyperlink r:id="rId16" w:tooltip="https://education.nationalgeographic.org/resource/urban-heat-island/" w:history="1">
        <w:r>
          <w:rPr>
            <w:rStyle w:val="935"/>
            <w:lang w:val="en-IN"/>
          </w:rPr>
          <w:t xml:space="preserve">https://education.nationalgeographic.org/resource/urban-heat-island/</w:t>
        </w:r>
      </w:hyperlink>
      <w:r>
        <w:rPr>
          <w:lang w:val="en-IN"/>
        </w:rPr>
        <w:t xml:space="preserve"> </w:t>
      </w:r>
      <w:r>
        <w:rPr>
          <w:highlight w:val="none"/>
          <w:lang w:val="en-IN"/>
        </w:rPr>
      </w:r>
      <w:r>
        <w:rPr>
          <w:highlight w:val="none"/>
          <w:lang w:val="en-IN"/>
        </w:rPr>
      </w:r>
    </w:p>
    <w:p>
      <w:pPr>
        <w:pBdr/>
        <w:spacing w:after="0"/>
        <w:ind w:right="0" w:firstLine="0" w:left="0"/>
        <w:rPr>
          <w:lang w:val="en-IN"/>
        </w:rPr>
      </w:pPr>
      <w:r>
        <w:rPr>
          <w:highlight w:val="none"/>
          <w:lang w:val="en-IN"/>
        </w:rPr>
      </w:r>
      <w:r>
        <w:rPr>
          <w:lang w:val="en-IN"/>
        </w:rPr>
      </w:r>
      <w:r>
        <w:rPr>
          <w:lang w:val="en-IN"/>
        </w:rPr>
      </w:r>
    </w:p>
    <w:p>
      <w:pPr>
        <w:pBdr/>
        <w:spacing w:after="0"/>
        <w:ind w:right="0" w:hanging="283" w:left="283"/>
        <w:rPr>
          <w:lang w:val="en-IN"/>
        </w:rPr>
      </w:pPr>
      <w:r>
        <w:rPr>
          <w:lang w:val="en-IN"/>
        </w:rPr>
      </w:r>
      <w:bookmarkStart w:id="26" w:name="DavidLChandler4"/>
      <w:r>
        <w:rPr>
          <w:lang w:val="en-IN"/>
        </w:rPr>
      </w:r>
      <w:bookmarkEnd w:id="26"/>
      <w:r>
        <w:rPr>
          <w:lang w:val="en-IN"/>
        </w:rPr>
        <w:t xml:space="preserve">[4] David L. Chandler, Urban heat island effects depend on a city’s layout, Available at </w:t>
      </w:r>
      <w:hyperlink r:id="rId17" w:tooltip="https://news.mit.edu/2018/urban-heat-island-effects-depend-city-layout-0222" w:history="1">
        <w:r>
          <w:rPr>
            <w:rStyle w:val="935"/>
            <w:lang w:val="en-IN"/>
          </w:rPr>
          <w:t xml:space="preserve">https://news.mit.edu/2018/urban-heat-island-effects-depend-city-layout-0222</w:t>
        </w:r>
      </w:hyperlink>
      <w:r>
        <w:rPr>
          <w:lang w:val="en-IN"/>
        </w:rPr>
      </w:r>
      <w:r>
        <w:rPr>
          <w:lang w:val="en-IN"/>
        </w:rPr>
      </w:r>
    </w:p>
    <w:p>
      <w:pPr>
        <w:pBdr/>
        <w:spacing w:after="0"/>
        <w:ind w:right="0" w:firstLine="0" w:left="0"/>
        <w:rPr>
          <w:highlight w:val="none"/>
          <w:lang w:val="en-IN"/>
        </w:rPr>
      </w:pPr>
      <w:r>
        <w:rPr>
          <w:highlight w:val="none"/>
          <w:lang w:val="en-IN"/>
        </w:rPr>
      </w:r>
      <w:r>
        <w:rPr>
          <w:highlight w:val="none"/>
          <w:lang w:val="en-IN"/>
        </w:rPr>
      </w:r>
      <w:r>
        <w:rPr>
          <w:highlight w:val="none"/>
          <w:lang w:val="en-IN"/>
        </w:rPr>
      </w:r>
    </w:p>
    <w:p>
      <w:pPr>
        <w:pBdr/>
        <w:spacing w:after="0"/>
        <w:ind/>
        <w:rPr>
          <w:lang w:val="en-IN"/>
        </w:rPr>
      </w:pPr>
      <w:r>
        <w:rPr>
          <w:lang w:val="en-IN"/>
        </w:rPr>
      </w:r>
      <w:bookmarkStart w:id="27" w:name="CityModule5"/>
      <w:r>
        <w:rPr>
          <w:lang w:val="en-IN"/>
        </w:rPr>
      </w:r>
      <w:bookmarkEnd w:id="27"/>
      <w:r>
        <w:rPr>
          <w:lang w:val="en-IN"/>
        </w:rPr>
        <w:t xml:space="preserve">[5] City module - City cluster and urban heat islands (Europe), Available at </w:t>
      </w:r>
      <w:r>
        <w:rPr>
          <w:lang w:val="en-IN"/>
        </w:rPr>
      </w:r>
      <w:r>
        <w:rPr>
          <w:lang w:val="en-IN"/>
        </w:rPr>
      </w:r>
    </w:p>
    <w:p>
      <w:pPr>
        <w:pBdr/>
        <w:spacing w:after="0"/>
        <w:ind w:right="0" w:firstLine="0" w:left="283"/>
        <w:rPr>
          <w:highlight w:val="none"/>
          <w:lang w:val="en-IN"/>
        </w:rPr>
      </w:pPr>
      <w:r>
        <w:rPr>
          <w:lang w:val="en-IN"/>
        </w:rPr>
      </w:r>
      <w:hyperlink r:id="rId18" w:tooltip="https://www.pik-potsdam.de/cigrasp-2/city-module/heat-island-cluster/index.html" w:history="1">
        <w:r>
          <w:rPr>
            <w:rStyle w:val="935"/>
            <w:lang w:val="en-IN"/>
          </w:rPr>
          <w:t xml:space="preserve">https://www.pik-potsdam.de/cigrasp-2/city-module/heat-island-cluster/index.html </w:t>
        </w:r>
      </w:hyperlink>
      <w:r>
        <w:rPr>
          <w:lang w:val="en-IN"/>
        </w:rPr>
        <w:t xml:space="preserve">  </w:t>
      </w:r>
      <w:r>
        <w:rPr>
          <w:highlight w:val="none"/>
          <w:lang w:val="en-IN"/>
        </w:rPr>
      </w:r>
      <w:r>
        <w:rPr>
          <w:highlight w:val="none"/>
          <w:lang w:val="en-IN"/>
        </w:rPr>
      </w:r>
    </w:p>
    <w:p>
      <w:pPr>
        <w:pBdr/>
        <w:spacing w:after="0"/>
        <w:ind/>
        <w:rPr>
          <w:lang w:val="en-IN"/>
        </w:rPr>
      </w:pPr>
      <w:r>
        <w:rPr>
          <w:highlight w:val="none"/>
          <w:lang w:val="en-IN"/>
        </w:rPr>
      </w:r>
      <w:r>
        <w:rPr>
          <w:lang w:val="en-IN"/>
        </w:rPr>
      </w:r>
      <w:r>
        <w:rPr>
          <w:lang w:val="en-IN"/>
        </w:rPr>
      </w:r>
    </w:p>
    <w:p>
      <w:pPr>
        <w:pBdr/>
        <w:spacing w:after="0"/>
        <w:ind/>
        <w:rPr>
          <w:highlight w:val="none"/>
          <w:lang w:val="en-IN"/>
        </w:rPr>
      </w:pPr>
      <w:r>
        <w:rPr>
          <w:lang w:val="en-IN"/>
        </w:rPr>
      </w:r>
      <w:bookmarkStart w:id="30" w:name="HMFattah8"/>
      <w:r>
        <w:rPr>
          <w:lang w:val="en-IN"/>
        </w:rPr>
      </w:r>
      <w:bookmarkEnd w:id="30"/>
      <w:r>
        <w:rPr>
          <w:lang w:val="en-IN"/>
        </w:rPr>
      </w:r>
      <w:bookmarkStart w:id="29" w:name="MackresE7"/>
      <w:r>
        <w:rPr>
          <w:lang w:val="en-IN"/>
        </w:rPr>
      </w:r>
      <w:bookmarkEnd w:id="29"/>
      <w:r>
        <w:rPr>
          <w:lang w:val="en-IN"/>
        </w:rPr>
      </w:r>
      <w:bookmarkStart w:id="28" w:name="NyukHeinWong6"/>
      <w:r>
        <w:rPr>
          <w:lang w:val="en-IN"/>
        </w:rPr>
      </w:r>
      <w:bookmarkEnd w:id="28"/>
      <w:r>
        <w:rPr>
          <w:lang w:val="en-IN"/>
        </w:rPr>
        <w:t xml:space="preserve">[6] Nyuk Hien Wong, Chun Liang Tan, Dionysia Denia </w:t>
      </w:r>
      <w:r>
        <w:rPr>
          <w:lang w:val="en-IN"/>
        </w:rPr>
        <w:t xml:space="preserve">Kolokotsa</w:t>
      </w:r>
      <w:r>
        <w:rPr>
          <w:lang w:val="en-IN"/>
        </w:rPr>
        <w:t xml:space="preserve"> &amp; Hideki </w:t>
      </w:r>
      <w:r>
        <w:rPr>
          <w:lang w:val="en-IN"/>
        </w:rPr>
        <w:t xml:space="preserve">Takebayashi</w:t>
      </w:r>
      <w:r>
        <w:rPr>
          <w:lang w:val="en-IN"/>
        </w:rPr>
        <w:t xml:space="preserve"> Available at </w:t>
      </w:r>
      <w:r>
        <w:rPr>
          <w:highlight w:val="none"/>
          <w:lang w:val="en-IN"/>
        </w:rPr>
      </w:r>
      <w:r>
        <w:rPr>
          <w:highlight w:val="none"/>
          <w:lang w:val="en-IN"/>
        </w:rPr>
      </w:r>
    </w:p>
    <w:p>
      <w:pPr>
        <w:pBdr/>
        <w:spacing w:after="0"/>
        <w:ind w:right="0" w:firstLine="0" w:left="283"/>
        <w:rPr>
          <w:highlight w:val="none"/>
          <w:lang w:val="en-IN"/>
        </w:rPr>
      </w:pPr>
      <w:r/>
      <w:hyperlink r:id="rId19" w:tooltip="https://www.nature.com/articles/s43017-020-00129-5" w:history="1">
        <w:r>
          <w:rPr>
            <w:rStyle w:val="935"/>
            <w:lang w:val="en-IN"/>
          </w:rPr>
          <w:t xml:space="preserve">https://www.nature.com/articles/s43017-020-00129-5</w:t>
        </w:r>
      </w:hyperlink>
      <w:r>
        <w:rPr>
          <w:lang w:val="en-IN"/>
        </w:rPr>
        <w:t xml:space="preserve">  </w:t>
      </w:r>
      <w:r>
        <w:rPr>
          <w:highlight w:val="none"/>
          <w:lang w:val="en-IN"/>
        </w:rPr>
      </w:r>
      <w:r>
        <w:rPr>
          <w:highlight w:val="none"/>
          <w:lang w:val="en-IN"/>
        </w:rPr>
      </w:r>
    </w:p>
    <w:p>
      <w:pPr>
        <w:pBdr/>
        <w:spacing w:after="0"/>
        <w:ind w:right="0" w:firstLine="0" w:left="283"/>
        <w:rPr>
          <w:lang w:val="en-IN"/>
        </w:rPr>
      </w:pPr>
      <w:r>
        <w:rPr>
          <w:highlight w:val="none"/>
          <w:lang w:val="en-IN"/>
        </w:rPr>
      </w:r>
      <w:r>
        <w:rPr>
          <w:lang w:val="en-IN"/>
        </w:rPr>
      </w:r>
      <w:r>
        <w:rPr>
          <w:lang w:val="en-IN"/>
        </w:rPr>
      </w:r>
    </w:p>
    <w:p>
      <w:pPr>
        <w:pBdr/>
        <w:spacing w:after="0"/>
        <w:ind w:right="0" w:hanging="283" w:left="283"/>
        <w:rPr>
          <w:lang w:val="en-IN"/>
        </w:rPr>
      </w:pPr>
      <w:r>
        <w:rPr>
          <w:lang w:val="en-IN"/>
        </w:rPr>
        <w:t xml:space="preserve">[7] </w:t>
      </w:r>
      <w:r>
        <w:rPr>
          <w:lang w:val="en-IN"/>
        </w:rPr>
        <w:t xml:space="preserve">Mackres</w:t>
      </w:r>
      <w:r>
        <w:rPr>
          <w:lang w:val="en-IN"/>
        </w:rPr>
        <w:t xml:space="preserve">, E., Pool, J. R., Shabou, S., Wong, T., Anderson, J., Gillespie, C., &amp; Alexander, S. New Data Dashboard Helps Cities Build Urban Resilience in a Changing Climate. Available at</w:t>
      </w:r>
      <w:r>
        <w:rPr>
          <w:lang w:val="en-IN"/>
        </w:rPr>
      </w:r>
      <w:r>
        <w:rPr>
          <w:lang w:val="en-IN"/>
        </w:rPr>
      </w:r>
    </w:p>
    <w:p>
      <w:pPr>
        <w:pBdr/>
        <w:spacing w:after="0"/>
        <w:ind w:right="0" w:firstLine="0" w:left="283"/>
        <w:rPr>
          <w:highlight w:val="none"/>
          <w:lang w:val="en-IN"/>
        </w:rPr>
      </w:pPr>
      <w:r/>
      <w:hyperlink r:id="rId20" w:tooltip="https://www.wri.org/update/new-data-dashboard-shows-climate-change-risks-in-cities" w:history="1">
        <w:r>
          <w:rPr>
            <w:rStyle w:val="935"/>
            <w:lang w:val="en-IN"/>
          </w:rPr>
          <w:t xml:space="preserve">https://www.wri.org/update/new-data-dashboard-shows-climate-change-risks-in-cities</w:t>
        </w:r>
      </w:hyperlink>
      <w:r>
        <w:rPr>
          <w:lang w:val="en-IN"/>
        </w:rPr>
        <w:t xml:space="preserve">  </w:t>
      </w:r>
      <w:r>
        <w:rPr>
          <w:highlight w:val="none"/>
          <w:lang w:val="en-IN"/>
        </w:rPr>
      </w:r>
      <w:r>
        <w:rPr>
          <w:highlight w:val="none"/>
          <w:lang w:val="en-IN"/>
        </w:rPr>
      </w:r>
    </w:p>
    <w:p>
      <w:pPr>
        <w:pBdr/>
        <w:spacing w:after="0"/>
        <w:ind w:right="0" w:firstLine="0" w:left="283"/>
        <w:rPr>
          <w:lang w:val="en-IN"/>
        </w:rPr>
      </w:pPr>
      <w:r>
        <w:rPr>
          <w:highlight w:val="none"/>
          <w:lang w:val="en-IN"/>
        </w:rPr>
      </w:r>
      <w:r>
        <w:rPr>
          <w:lang w:val="en-IN"/>
        </w:rPr>
      </w:r>
      <w:r>
        <w:rPr>
          <w:lang w:val="en-IN"/>
        </w:rPr>
      </w:r>
    </w:p>
    <w:p>
      <w:pPr>
        <w:pBdr/>
        <w:spacing w:after="0"/>
        <w:ind w:right="0" w:hanging="283" w:left="283"/>
        <w:rPr>
          <w:lang w:val="en-IN"/>
        </w:rPr>
      </w:pPr>
      <w:r>
        <w:rPr>
          <w:lang w:val="en-IN"/>
        </w:rPr>
        <w:t xml:space="preserve">[8] H. M. Fattah Capstone Report, Available at</w:t>
      </w:r>
      <w:r>
        <w:rPr>
          <w:lang w:val="en-IN"/>
        </w:rPr>
      </w:r>
      <w:r>
        <w:rPr>
          <w:lang w:val="en-IN"/>
        </w:rPr>
      </w:r>
    </w:p>
    <w:p>
      <w:pPr>
        <w:pBdr/>
        <w:spacing w:after="0"/>
        <w:ind w:right="0" w:firstLine="0" w:left="283"/>
        <w:rPr>
          <w:highlight w:val="none"/>
          <w:lang w:val="en-IN"/>
        </w:rPr>
      </w:pPr>
      <w:r/>
      <w:hyperlink r:id="rId21" w:tooltip="https://github.com/datadiversitylab/city-3D-shapes/tree/main/docs/Capstone_report_for_H_M_Abdul_Fattah.pdf" w:history="1">
        <w:r>
          <w:rPr>
            <w:rStyle w:val="935"/>
            <w:lang w:val="en-IN"/>
          </w:rPr>
          <w:t xml:space="preserve">https://github.com/datadiversitylab/city-3D-shapes/tree/main/docs/Capstone_report_for_H_M_Abdul_Fattah.pdf</w:t>
        </w:r>
      </w:hyperlink>
      <w:r>
        <w:rPr>
          <w:lang w:val="en-IN"/>
        </w:rPr>
        <w:t xml:space="preserve"> </w:t>
      </w:r>
      <w:r>
        <w:rPr>
          <w:highlight w:val="none"/>
          <w:lang w:val="en-IN"/>
        </w:rPr>
      </w:r>
      <w:r>
        <w:rPr>
          <w:highlight w:val="none"/>
          <w:lang w:val="en-IN"/>
        </w:rPr>
      </w:r>
    </w:p>
    <w:p>
      <w:pPr>
        <w:pBdr/>
        <w:spacing w:after="0"/>
        <w:ind w:right="0" w:firstLine="0" w:left="0"/>
        <w:rPr>
          <w:lang w:val="en-IN"/>
        </w:rPr>
      </w:pPr>
      <w:r>
        <w:rPr>
          <w:lang w:val="en-IN"/>
        </w:rPr>
      </w:r>
      <w:r>
        <w:rPr>
          <w:lang w:val="en-IN"/>
        </w:rPr>
      </w:r>
      <w:r>
        <w:rPr>
          <w:lang w:val="en-IN"/>
        </w:rPr>
      </w:r>
    </w:p>
    <w:p>
      <w:pPr>
        <w:pBdr/>
        <w:spacing w:after="0"/>
        <w:ind w:right="0" w:firstLine="0" w:left="0"/>
        <w:rPr>
          <w:highlight w:val="none"/>
          <w:lang w:val="en-IN"/>
        </w:rPr>
      </w:pPr>
      <w:r>
        <w:rPr>
          <w:highlight w:val="none"/>
          <w:lang w:val="en-IN"/>
        </w:rPr>
      </w:r>
      <w:bookmarkStart w:id="19" w:name="UrbanHeatIsland"/>
      <w:r>
        <w:rPr>
          <w:highlight w:val="none"/>
          <w:lang w:val="en-IN"/>
        </w:rPr>
      </w:r>
      <w:bookmarkEnd w:id="19"/>
      <w:r>
        <w:rPr>
          <w:highlight w:val="none"/>
          <w:lang w:val="en-IN"/>
        </w:rPr>
        <w:t xml:space="preserve">[9] Urban Heat Island dataset, </w:t>
      </w:r>
      <w:r>
        <w:rPr>
          <w:highlight w:val="none"/>
          <w:lang w:val="en-IN"/>
        </w:rPr>
      </w:r>
      <w:r>
        <w:rPr>
          <w:highlight w:val="none"/>
          <w:lang w:val="en-IN"/>
        </w:rPr>
      </w:r>
    </w:p>
    <w:p>
      <w:pPr>
        <w:pBdr/>
        <w:spacing w:after="0"/>
        <w:ind w:right="0" w:firstLine="0" w:left="283"/>
        <w:rPr>
          <w:highlight w:val="none"/>
          <w:lang w:val="en-IN"/>
        </w:rPr>
      </w:pPr>
      <w:r>
        <w:rPr>
          <w:highlight w:val="none"/>
          <w:lang w:val="en-IN"/>
        </w:rPr>
        <w:t xml:space="preserve">Various UHI datasets available at</w:t>
      </w:r>
      <w:r>
        <w:rPr>
          <w:highlight w:val="none"/>
          <w:lang w:val="en-IN"/>
        </w:rPr>
      </w:r>
      <w:r>
        <w:rPr>
          <w:highlight w:val="none"/>
          <w:lang w:val="en-IN"/>
        </w:rPr>
      </w:r>
    </w:p>
    <w:p>
      <w:pPr>
        <w:pBdr/>
        <w:spacing w:after="0"/>
        <w:ind w:right="0" w:firstLine="0" w:left="283"/>
        <w:rPr>
          <w:highlight w:val="none"/>
          <w:lang w:val="en-IN"/>
        </w:rPr>
      </w:pPr>
      <w:r>
        <w:rPr>
          <w:highlight w:val="none"/>
          <w:lang w:val="en-IN"/>
        </w:rPr>
      </w:r>
      <w:hyperlink r:id="rId22" w:tooltip="https://developers.google.com/earth-engine/datasets/tags/uhi" w:history="1">
        <w:r>
          <w:rPr>
            <w:rStyle w:val="935"/>
            <w:highlight w:val="none"/>
            <w:lang w:val="en-IN"/>
          </w:rPr>
          <w:t xml:space="preserve">https://developers.google.com/earth-engine/datasets/tags/uhi</w:t>
        </w:r>
      </w:hyperlink>
      <w:r>
        <w:rPr>
          <w:highlight w:val="none"/>
          <w:lang w:val="en-IN"/>
        </w:rPr>
        <w:t xml:space="preserve">  or </w:t>
      </w:r>
      <w:r>
        <w:rPr>
          <w:highlight w:val="none"/>
          <w:lang w:val="en-IN"/>
        </w:rPr>
      </w:r>
      <w:r>
        <w:rPr>
          <w:highlight w:val="none"/>
          <w:lang w:val="en-IN"/>
        </w:rPr>
      </w:r>
    </w:p>
    <w:p>
      <w:pPr>
        <w:pBdr/>
        <w:spacing w:after="0"/>
        <w:ind w:right="0" w:firstLine="0" w:left="283"/>
        <w:rPr>
          <w:sz w:val="20"/>
          <w:szCs w:val="20"/>
          <w:highlight w:val="none"/>
        </w:rPr>
      </w:pPr>
      <w:r>
        <w:rPr>
          <w:sz w:val="20"/>
          <w:szCs w:val="20"/>
          <w:highlight w:val="none"/>
          <w:lang w:val="en-IN"/>
        </w:rPr>
      </w:r>
      <w:r>
        <w:rPr>
          <w:sz w:val="20"/>
          <w:szCs w:val="20"/>
          <w:highlight w:val="none"/>
          <w:lang w:val="en-IN"/>
        </w:rPr>
        <w:t xml:space="preserve">YCEO Surface Urban Heat Islands: Pixel-Level Composites of Yearly Summertime Daytime and Nighttime Intensity available at</w:t>
      </w:r>
      <w:r>
        <w:rPr>
          <w:sz w:val="20"/>
          <w:szCs w:val="20"/>
          <w:highlight w:val="none"/>
        </w:rPr>
      </w:r>
      <w:r>
        <w:rPr>
          <w:sz w:val="20"/>
          <w:szCs w:val="20"/>
          <w:highlight w:val="none"/>
        </w:rPr>
      </w:r>
    </w:p>
    <w:p>
      <w:pPr>
        <w:pBdr/>
        <w:spacing w:after="0"/>
        <w:ind w:right="0" w:firstLine="0" w:left="283"/>
        <w:rPr>
          <w:highlight w:val="none"/>
          <w:lang w:val="en-IN"/>
        </w:rPr>
      </w:pPr>
      <w:r>
        <w:rPr>
          <w:highlight w:val="none"/>
          <w:lang w:val="en-IN"/>
        </w:rPr>
      </w:r>
      <w:hyperlink r:id="rId23" w:tooltip="https://developers.google.com/earth-engine/datasets/catalog/YALE_YCEO_UHI_Summer_UHI_yearly_pixel_v4" w:history="1">
        <w:r>
          <w:rPr>
            <w:rStyle w:val="935"/>
            <w:highlight w:val="none"/>
            <w:lang w:val="en-IN"/>
          </w:rPr>
          <w:t xml:space="preserve">https://developers.google.com/earth-engine/datasets/catalog/YALE_YCEO_UHI_Summer_UHI_yearly_pixel_v4</w:t>
        </w:r>
      </w:hyperlink>
      <w:r>
        <w:rPr>
          <w:highlight w:val="none"/>
          <w:lang w:val="en-IN"/>
        </w:rPr>
        <w:t xml:space="preserve">  or</w:t>
      </w:r>
      <w:r>
        <w:rPr>
          <w:highlight w:val="none"/>
          <w:lang w:val="en-IN"/>
        </w:rPr>
      </w:r>
      <w:r>
        <w:rPr>
          <w:highlight w:val="none"/>
          <w:lang w:val="en-IN"/>
        </w:rPr>
      </w:r>
    </w:p>
    <w:p>
      <w:pPr>
        <w:pBdr/>
        <w:spacing w:after="0"/>
        <w:ind w:right="0" w:firstLine="0" w:left="283"/>
        <w:rPr/>
      </w:pPr>
      <w:r>
        <w:rPr>
          <w:highlight w:val="none"/>
          <w:lang w:val="en-IN"/>
        </w:rPr>
      </w:r>
      <w:r>
        <w:rPr>
          <w:highlight w:val="none"/>
          <w:lang w:val="en-IN"/>
        </w:rPr>
        <w:t xml:space="preserve">YCEO Surface Urban Heat Islands: Pixel-Level Annual Daytime and Nighttime Intensity</w:t>
      </w:r>
      <w:r>
        <w:rPr>
          <w:highlight w:val="none"/>
          <w:lang w:val="en-IN"/>
        </w:rPr>
        <w:t xml:space="preserve"> available at</w:t>
      </w:r>
      <w:r>
        <w:rPr>
          <w:highlight w:val="none"/>
          <w:lang w:val="en-IN"/>
        </w:rPr>
      </w:r>
      <w:r/>
    </w:p>
    <w:p>
      <w:pPr>
        <w:pBdr/>
        <w:spacing w:after="0"/>
        <w:ind w:right="0" w:firstLine="0" w:left="283"/>
        <w:rPr>
          <w:highlight w:val="none"/>
          <w:lang w:val="en-IN"/>
        </w:rPr>
      </w:pPr>
      <w:r>
        <w:rPr>
          <w:highlight w:val="none"/>
          <w:lang w:val="en-IN"/>
        </w:rPr>
      </w:r>
      <w:r>
        <w:rPr>
          <w:highlight w:val="none"/>
          <w:lang w:val="en-IN"/>
        </w:rPr>
      </w:r>
      <w:hyperlink r:id="rId24" w:tooltip="https://developers.google.com/earth-engine/datasets/catalog/YALE_YCEO_UHI_UHI_yearly_pixel_v4" w:history="1">
        <w:r>
          <w:rPr>
            <w:rStyle w:val="935"/>
            <w:highlight w:val="none"/>
            <w:lang w:val="en-IN"/>
          </w:rPr>
          <w:t xml:space="preserve">https://developers.google.com/earth-engine/datasets/catalog/YALE_YCEO_UHI_UHI_yearly_pixel_v4</w:t>
        </w:r>
      </w:hyperlink>
      <w:r>
        <w:rPr>
          <w:highlight w:val="none"/>
          <w:lang w:val="en-IN"/>
        </w:rPr>
        <w:t xml:space="preserve"> </w:t>
      </w:r>
      <w:r>
        <w:rPr>
          <w:highlight w:val="none"/>
          <w:lang w:val="en-IN"/>
        </w:rPr>
      </w:r>
      <w:r>
        <w:rPr>
          <w:highlight w:val="none"/>
          <w:lang w:val="en-IN"/>
        </w:rPr>
      </w:r>
    </w:p>
    <w:p>
      <w:pPr>
        <w:pBdr/>
        <w:spacing w:after="0"/>
        <w:ind w:right="0" w:firstLine="0" w:left="0"/>
        <w:rPr>
          <w:lang w:val="en-IN"/>
        </w:rPr>
      </w:pPr>
      <w:r>
        <w:rPr>
          <w:lang w:val="en-IN"/>
        </w:rPr>
      </w:r>
      <w:r>
        <w:rPr>
          <w:lang w:val="en-IN"/>
        </w:rPr>
      </w:r>
      <w:r>
        <w:rPr>
          <w:lang w:val="en-IN"/>
        </w:rPr>
      </w:r>
    </w:p>
    <w:p>
      <w:pPr>
        <w:pBdr/>
        <w:spacing w:after="0"/>
        <w:ind w:right="0" w:firstLine="0" w:left="0"/>
        <w:rPr>
          <w:sz w:val="20"/>
          <w:szCs w:val="20"/>
          <w:highlight w:val="none"/>
        </w:rPr>
      </w:pPr>
      <w:r>
        <w:rPr>
          <w:lang w:val="en-IN"/>
        </w:rPr>
      </w:r>
      <w:bookmarkStart w:id="20" w:name="GreenNDVIdataset"/>
      <w:r>
        <w:rPr>
          <w:lang w:val="en-IN"/>
        </w:rPr>
      </w:r>
      <w:bookmarkEnd w:id="20"/>
      <w:r>
        <w:rPr>
          <w:lang w:val="en-IN"/>
        </w:rPr>
        <w:t xml:space="preserve">[10] </w:t>
      </w:r>
      <w:r>
        <w:rPr>
          <w:sz w:val="20"/>
          <w:szCs w:val="20"/>
          <w:lang w:val="en-IN"/>
        </w:rPr>
        <w:t xml:space="preserve">NOAA CDR AVHRR NDVI: Normalized Difference Vegetation Index, Version 5 </w:t>
      </w:r>
      <w:r>
        <w:rPr>
          <w:sz w:val="20"/>
          <w:szCs w:val="20"/>
          <w:lang w:val="en-IN"/>
        </w:rPr>
        <w:t xml:space="preserve"> dataset, available at</w:t>
      </w:r>
      <w:r>
        <w:rPr>
          <w:sz w:val="20"/>
          <w:szCs w:val="20"/>
          <w:highlight w:val="none"/>
        </w:rPr>
      </w:r>
      <w:r>
        <w:rPr>
          <w:sz w:val="20"/>
          <w:szCs w:val="20"/>
          <w:highlight w:val="none"/>
        </w:rPr>
      </w:r>
    </w:p>
    <w:p>
      <w:pPr>
        <w:pBdr/>
        <w:spacing w:after="0"/>
        <w:ind w:right="0" w:firstLine="0" w:left="283"/>
        <w:rPr>
          <w:highlight w:val="none"/>
          <w:lang w:val="en-IN"/>
        </w:rPr>
      </w:pPr>
      <w:r>
        <w:rPr>
          <w:highlight w:val="none"/>
          <w:lang w:val="en-IN"/>
        </w:rPr>
      </w:r>
      <w:hyperlink r:id="rId25" w:tooltip="https://developers.google.com/earth-engine/datasets/catalog/NOAA_CDR_AVHRR_NDVI_V5" w:history="1">
        <w:r>
          <w:rPr>
            <w:rStyle w:val="935"/>
            <w:highlight w:val="none"/>
            <w:lang w:val="en-IN"/>
          </w:rPr>
          <w:t xml:space="preserve">https://developers.google.com/earth-engine/datasets/catalog/NOAA_CDR_AVHRR_NDVI_V5</w:t>
        </w:r>
      </w:hyperlink>
      <w:r>
        <w:rPr>
          <w:highlight w:val="none"/>
          <w:lang w:val="en-IN"/>
        </w:rPr>
        <w:t xml:space="preserve">  or</w:t>
      </w:r>
      <w:r>
        <w:rPr>
          <w:highlight w:val="none"/>
          <w:lang w:val="en-IN"/>
        </w:rPr>
      </w:r>
      <w:r>
        <w:rPr>
          <w:highlight w:val="none"/>
          <w:lang w:val="en-IN"/>
        </w:rPr>
      </w:r>
    </w:p>
    <w:p>
      <w:pPr>
        <w:pBdr/>
        <w:spacing w:after="0"/>
        <w:ind w:right="0" w:firstLine="0" w:left="283"/>
        <w:rPr>
          <w:sz w:val="20"/>
          <w:szCs w:val="20"/>
          <w:highlight w:val="none"/>
        </w:rPr>
      </w:pPr>
      <w:r>
        <w:rPr>
          <w:sz w:val="20"/>
          <w:szCs w:val="20"/>
          <w:highlight w:val="none"/>
          <w:lang w:val="en-IN"/>
        </w:rPr>
      </w:r>
      <w:r>
        <w:rPr>
          <w:sz w:val="20"/>
          <w:szCs w:val="20"/>
          <w:highlight w:val="none"/>
          <w:lang w:val="en-IN"/>
        </w:rPr>
        <w:t xml:space="preserve">MODIS Combined 16-Day NDVI  </w:t>
      </w:r>
      <w:r>
        <w:rPr>
          <w:highlight w:val="none"/>
          <w:lang w:val="en-IN"/>
        </w:rPr>
        <w:t xml:space="preserve">available at</w:t>
      </w:r>
      <w:r>
        <w:rPr>
          <w:sz w:val="20"/>
          <w:szCs w:val="20"/>
          <w:highlight w:val="none"/>
        </w:rPr>
      </w:r>
      <w:r>
        <w:rPr>
          <w:sz w:val="20"/>
          <w:szCs w:val="20"/>
          <w:highlight w:val="none"/>
        </w:rPr>
      </w:r>
    </w:p>
    <w:p>
      <w:pPr>
        <w:pBdr/>
        <w:spacing w:after="0"/>
        <w:ind w:right="0" w:firstLine="0" w:left="283"/>
        <w:rPr>
          <w:highlight w:val="none"/>
          <w:lang w:val="en-IN"/>
        </w:rPr>
      </w:pPr>
      <w:r>
        <w:rPr>
          <w:highlight w:val="none"/>
          <w:lang w:val="en-IN"/>
        </w:rPr>
      </w:r>
      <w:r>
        <w:rPr>
          <w:highlight w:val="none"/>
          <w:lang w:val="en-IN"/>
        </w:rPr>
      </w:r>
      <w:hyperlink r:id="rId26" w:tooltip="https://developers.google.com/earth-engine/datasets/catalog/MODIS_MCD43A4_006_NDVI" w:history="1">
        <w:r>
          <w:rPr>
            <w:rStyle w:val="935"/>
            <w:highlight w:val="none"/>
            <w:lang w:val="en-IN"/>
          </w:rPr>
          <w:t xml:space="preserve">https://developers.google.com/earth-engine/datasets/catalog/MODIS_MCD43A4_006_NDVI</w:t>
        </w:r>
        <w:r>
          <w:rPr>
            <w:rStyle w:val="935"/>
            <w:highlight w:val="none"/>
            <w:lang w:val="en-IN"/>
          </w:rPr>
        </w:r>
      </w:hyperlink>
      <w:r>
        <w:rPr>
          <w:highlight w:val="none"/>
          <w:lang w:val="en-IN"/>
        </w:rPr>
        <w:t xml:space="preserve"> </w:t>
      </w:r>
      <w:r>
        <w:rPr>
          <w:highlight w:val="none"/>
          <w:lang w:val="en-IN"/>
        </w:rPr>
      </w:r>
      <w:r>
        <w:rPr>
          <w:highlight w:val="none"/>
          <w:lang w:val="en-IN"/>
        </w:rPr>
      </w:r>
    </w:p>
    <w:p>
      <w:pPr>
        <w:pBdr/>
        <w:spacing w:after="0"/>
        <w:ind w:right="0" w:firstLine="0" w:left="0"/>
        <w:rPr>
          <w:highlight w:val="none"/>
          <w:lang w:val="en-IN"/>
        </w:rPr>
      </w:pPr>
      <w:r>
        <w:rPr>
          <w:highlight w:val="none"/>
          <w:lang w:val="en-IN"/>
        </w:rPr>
      </w:r>
      <w:r>
        <w:rPr>
          <w:highlight w:val="none"/>
          <w:lang w:val="en-IN"/>
        </w:rPr>
      </w:r>
      <w:r>
        <w:rPr>
          <w:highlight w:val="none"/>
          <w:lang w:val="en-IN"/>
        </w:rPr>
      </w:r>
    </w:p>
    <w:p>
      <w:pPr>
        <w:pBdr/>
        <w:spacing w:after="0"/>
        <w:ind w:right="0" w:firstLine="0" w:left="0"/>
        <w:rPr>
          <w:sz w:val="20"/>
          <w:szCs w:val="20"/>
        </w:rPr>
      </w:pPr>
      <w:r>
        <w:rPr>
          <w:highlight w:val="none"/>
          <w:lang w:val="en-IN"/>
        </w:rPr>
      </w:r>
      <w:bookmarkStart w:id="21" w:name="SolarRadiationDataset"/>
      <w:r>
        <w:rPr>
          <w:highlight w:val="none"/>
          <w:lang w:val="en-IN"/>
        </w:rPr>
      </w:r>
      <w:bookmarkEnd w:id="21"/>
      <w:r>
        <w:rPr>
          <w:highlight w:val="none"/>
          <w:lang w:val="en-IN"/>
        </w:rPr>
        <w:t xml:space="preserve">[11]</w:t>
      </w:r>
      <w:r>
        <w:rPr>
          <w:sz w:val="20"/>
          <w:szCs w:val="20"/>
          <w:highlight w:val="none"/>
          <w:lang w:val="en-IN"/>
        </w:rPr>
        <w:t xml:space="preserve"> </w:t>
      </w:r>
      <w:r>
        <w:rPr>
          <w:sz w:val="20"/>
          <w:szCs w:val="20"/>
          <w:highlight w:val="none"/>
          <w:lang w:val="en-IN"/>
        </w:rPr>
        <w:t xml:space="preserve">MCD18A1.061 Surface Radiation Daily/3-Hour</w:t>
      </w:r>
      <w:r>
        <w:rPr>
          <w:sz w:val="20"/>
          <w:szCs w:val="20"/>
          <w:highlight w:val="none"/>
          <w:lang w:val="en-IN"/>
        </w:rPr>
        <w:t xml:space="preserve"> dataset, Available at</w:t>
      </w:r>
      <w:r>
        <w:rPr>
          <w:sz w:val="20"/>
          <w:szCs w:val="20"/>
        </w:rPr>
      </w:r>
      <w:r>
        <w:rPr>
          <w:sz w:val="20"/>
          <w:szCs w:val="20"/>
        </w:rPr>
      </w:r>
    </w:p>
    <w:p>
      <w:pPr>
        <w:pBdr/>
        <w:spacing w:after="0"/>
        <w:ind w:right="0" w:firstLine="0" w:left="283"/>
        <w:rPr>
          <w:highlight w:val="none"/>
          <w:lang w:val="en-IN"/>
        </w:rPr>
      </w:pPr>
      <w:r>
        <w:rPr>
          <w:highlight w:val="none"/>
          <w:lang w:val="en-IN"/>
        </w:rPr>
      </w:r>
      <w:hyperlink r:id="rId27" w:tooltip="https://developers.google.com/earth-engine/datasets/catalog/MODIS_061_MCD18A1" w:history="1">
        <w:r>
          <w:rPr>
            <w:rStyle w:val="935"/>
            <w:highlight w:val="none"/>
            <w:lang w:val="en-IN"/>
          </w:rPr>
          <w:t xml:space="preserve">https://developers.google.com/earth-engine/datasets/catalog/MODIS_061_MCD18A1</w:t>
        </w:r>
      </w:hyperlink>
      <w:r>
        <w:rPr>
          <w:highlight w:val="none"/>
          <w:lang w:val="en-IN"/>
        </w:rPr>
        <w:t xml:space="preserve">  </w:t>
      </w:r>
      <w:r>
        <w:rPr>
          <w:highlight w:val="none"/>
          <w:lang w:val="en-IN"/>
        </w:rPr>
      </w:r>
      <w:r>
        <w:rPr>
          <w:highlight w:val="none"/>
          <w:lang w:val="en-IN"/>
        </w:rPr>
      </w:r>
    </w:p>
    <w:p>
      <w:pPr>
        <w:pBdr/>
        <w:spacing w:after="0"/>
        <w:ind w:right="0" w:firstLine="0" w:left="0"/>
        <w:rPr>
          <w:highlight w:val="none"/>
          <w:lang w:val="en-IN"/>
        </w:rPr>
      </w:pPr>
      <w:r>
        <w:rPr>
          <w:highlight w:val="none"/>
          <w:lang w:val="en-IN"/>
        </w:rPr>
      </w:r>
      <w:r>
        <w:rPr>
          <w:highlight w:val="none"/>
          <w:lang w:val="en-IN"/>
        </w:rPr>
      </w:r>
      <w:r>
        <w:rPr>
          <w:highlight w:val="none"/>
          <w:lang w:val="en-IN"/>
        </w:rPr>
      </w:r>
    </w:p>
    <w:p>
      <w:pPr>
        <w:pBdr/>
        <w:spacing w:after="0"/>
        <w:ind w:right="0" w:firstLine="0" w:left="0"/>
        <w:rPr/>
      </w:pPr>
      <w:r>
        <w:rPr>
          <w:highlight w:val="none"/>
          <w:lang w:val="en-IN"/>
        </w:rPr>
      </w:r>
      <w:bookmarkStart w:id="22" w:name="GlobalSurfaceWaterDataset"/>
      <w:r>
        <w:rPr>
          <w:highlight w:val="none"/>
          <w:lang w:val="en-IN"/>
        </w:rPr>
        <w:t xml:space="preserve">[12]</w:t>
      </w:r>
      <w:bookmarkEnd w:id="22"/>
      <w:r>
        <w:rPr>
          <w:highlight w:val="none"/>
          <w:lang w:val="en-IN"/>
        </w:rPr>
        <w:t xml:space="preserve"> </w:t>
      </w:r>
      <w:r>
        <w:rPr>
          <w:highlight w:val="none"/>
          <w:lang w:val="en-IN"/>
        </w:rPr>
        <w:t xml:space="preserve">JRC Global Surface Water Mapping Layers, v1.4 </w:t>
      </w:r>
      <w:r>
        <w:rPr>
          <w:highlight w:val="none"/>
          <w:lang w:val="en-IN"/>
        </w:rPr>
        <w:t xml:space="preserve"> dataset. Available at</w:t>
      </w:r>
      <w:r/>
    </w:p>
    <w:p>
      <w:pPr>
        <w:pBdr/>
        <w:spacing w:after="0"/>
        <w:ind w:right="0" w:firstLine="0" w:left="283"/>
        <w:rPr>
          <w:highlight w:val="none"/>
          <w:lang w:val="en-IN"/>
        </w:rPr>
      </w:pPr>
      <w:r>
        <w:rPr>
          <w:highlight w:val="none"/>
          <w:lang w:val="en-IN"/>
        </w:rPr>
      </w:r>
      <w:hyperlink r:id="rId28" w:tooltip="https://developers.google.com/earth-engine/datasets/catalog/JRC_GSW1_4_GlobalSurfaceWater" w:history="1">
        <w:r>
          <w:rPr>
            <w:rStyle w:val="935"/>
            <w:highlight w:val="none"/>
            <w:lang w:val="en-IN"/>
          </w:rPr>
          <w:t xml:space="preserve">https://developers.google.com/earth-engine/datasets/catalog/JRC_GSW1_4_GlobalSurfaceWater</w:t>
        </w:r>
      </w:hyperlink>
      <w:r>
        <w:rPr>
          <w:highlight w:val="none"/>
          <w:lang w:val="en-IN"/>
        </w:rPr>
        <w:t xml:space="preserve"> </w:t>
      </w:r>
      <w:r>
        <w:rPr>
          <w:highlight w:val="none"/>
          <w:lang w:val="en-IN"/>
        </w:rPr>
      </w:r>
      <w:r>
        <w:rPr>
          <w:highlight w:val="none"/>
          <w:lang w:val="en-IN"/>
        </w:rPr>
      </w:r>
    </w:p>
    <w:p>
      <w:pPr>
        <w:pBdr/>
        <w:spacing w:after="0"/>
        <w:ind w:right="0" w:firstLine="0" w:left="0"/>
        <w:rPr>
          <w:lang w:val="en-IN"/>
        </w:rPr>
      </w:pPr>
      <w:r>
        <w:rPr>
          <w:highlight w:val="none"/>
          <w:lang w:val="en-IN"/>
        </w:rPr>
        <w:t xml:space="preserve"> </w:t>
      </w:r>
      <w:r>
        <w:rPr>
          <w:lang w:val="en-IN"/>
        </w:rPr>
      </w:r>
      <w:r>
        <w:rPr>
          <w:lang w:val="en-IN"/>
        </w:rPr>
      </w:r>
    </w:p>
    <w:p>
      <w:pPr>
        <w:pBdr/>
        <w:spacing/>
        <w:ind/>
        <w:rPr>
          <w:highlight w:val="none"/>
        </w:rPr>
      </w:pPr>
      <w:r/>
      <w:bookmarkStart w:id="31" w:name="GHSL13"/>
      <w:r/>
      <w:bookmarkEnd w:id="31"/>
      <w:r>
        <w:t xml:space="preserve">[13] </w:t>
      </w:r>
      <w:r>
        <w:t xml:space="preserve">GHSL - Global Human Settlement  Layer.  </w:t>
      </w:r>
      <w:r>
        <w:t xml:space="preserve">Available at</w:t>
      </w:r>
      <w:r>
        <w:rPr>
          <w:highlight w:val="none"/>
        </w:rPr>
      </w:r>
      <w:r>
        <w:rPr>
          <w:highlight w:val="none"/>
        </w:rPr>
      </w:r>
    </w:p>
    <w:p>
      <w:pPr>
        <w:pBdr/>
        <w:spacing/>
        <w:ind w:right="0" w:firstLine="0" w:left="283"/>
        <w:rPr>
          <w:highlight w:val="none"/>
        </w:rPr>
      </w:pPr>
      <w:r>
        <w:rPr>
          <w:highlight w:val="none"/>
        </w:rPr>
      </w:r>
      <w:r>
        <w:rPr>
          <w:highlight w:val="none"/>
        </w:rPr>
      </w:r>
      <w:hyperlink r:id="rId29" w:tooltip="https://human-settlement.emergency.copernicus.eu/datasets.php" w:history="1">
        <w:r>
          <w:rPr>
            <w:rStyle w:val="935"/>
            <w:highlight w:val="none"/>
          </w:rPr>
          <w:t xml:space="preserve">https://human-settlement.emergency.copernicus.eu/datasets.php</w:t>
        </w:r>
        <w:r>
          <w:rPr>
            <w:rStyle w:val="935"/>
            <w:highlight w:val="none"/>
          </w:rPr>
        </w:r>
      </w:hyperlink>
      <w:r>
        <w:rPr>
          <w:highlight w:val="none"/>
        </w:rPr>
        <w:t xml:space="preserve"> </w:t>
      </w:r>
      <w:r>
        <w:rPr>
          <w:highlight w:val="none"/>
        </w:rPr>
      </w:r>
      <w:r>
        <w:rPr>
          <w:highlight w:val="none"/>
        </w:rPr>
      </w:r>
    </w:p>
    <w:p>
      <w:pPr>
        <w:pBdr/>
        <w:tabs>
          <w:tab w:val="left" w:leader="none" w:pos="283"/>
        </w:tabs>
        <w:spacing/>
        <w:ind w:right="0" w:firstLine="283" w:left="0"/>
        <w:rPr>
          <w:highlight w:val="none"/>
        </w:rPr>
      </w:pPr>
      <w:r>
        <w:rPr>
          <w:highlight w:val="none"/>
        </w:rPr>
        <w:t xml:space="preserve">(</w:t>
      </w:r>
      <w:r>
        <w:rPr>
          <w:highlight w:val="none"/>
        </w:rPr>
        <w:t xml:space="preserve">GHS-BUILT-H - R2023A dataset used for building height calculation</w:t>
      </w:r>
      <w:r>
        <w:rPr>
          <w:highlight w:val="none"/>
        </w:rPr>
        <w:t xml:space="preserve">)</w:t>
      </w:r>
      <w:r>
        <w:rPr>
          <w:highlight w:val="none"/>
        </w:rPr>
      </w:r>
      <w:r>
        <w:rPr>
          <w:highlight w:val="none"/>
        </w:rPr>
      </w:r>
    </w:p>
    <w:p>
      <w:pPr>
        <w:pBdr/>
        <w:tabs>
          <w:tab w:val="left" w:leader="none" w:pos="283"/>
        </w:tabs>
        <w:spacing/>
        <w:ind w:right="0" w:firstLine="0" w:left="0"/>
        <w:rPr>
          <w:highlight w:val="none"/>
        </w:rPr>
      </w:pPr>
      <w:r>
        <w:rPr>
          <w:highlight w:val="none"/>
        </w:rPr>
      </w:r>
      <w:r>
        <w:rPr>
          <w:highlight w:val="none"/>
        </w:rPr>
      </w:r>
      <w:bookmarkStart w:id="32" w:name="WorlsUrbanAreas14"/>
      <w:r>
        <w:rPr>
          <w:highlight w:val="none"/>
        </w:rPr>
      </w:r>
      <w:bookmarkEnd w:id="32"/>
      <w:r>
        <w:rPr>
          <w:highlight w:val="none"/>
        </w:rPr>
        <w:t xml:space="preserve">[14] </w:t>
      </w:r>
      <w:r>
        <w:t xml:space="preserve">Kelso, N.V. and Patterson, T. (2012). </w:t>
      </w:r>
      <w:r>
        <w:rPr>
          <w:highlight w:val="none"/>
        </w:rPr>
        <w:t xml:space="preserve">World Urban Areas, LandScan, 1:10 million (2012)</w:t>
      </w:r>
      <w:r>
        <w:rPr>
          <w:highlight w:val="none"/>
        </w:rPr>
        <w:t xml:space="preserve">. Available at</w:t>
      </w:r>
      <w:r>
        <w:rPr>
          <w:highlight w:val="none"/>
        </w:rPr>
      </w:r>
      <w:r>
        <w:rPr>
          <w:highlight w:val="none"/>
        </w:rPr>
      </w:r>
    </w:p>
    <w:p>
      <w:pPr>
        <w:pBdr/>
        <w:tabs>
          <w:tab w:val="left" w:leader="none" w:pos="283"/>
        </w:tabs>
        <w:spacing/>
        <w:ind w:right="0" w:hanging="142" w:left="425"/>
        <w:rPr>
          <w:highlight w:val="none"/>
        </w:rPr>
      </w:pPr>
      <w:r>
        <w:rPr>
          <w:highlight w:val="none"/>
        </w:rPr>
      </w:r>
      <w:r>
        <w:rPr>
          <w:lang w:val="en-IN"/>
        </w:rPr>
      </w:r>
      <w:hyperlink r:id="rId30" w:tooltip="https://geo.nyu.edu/catalog/stanford-yk247bg4748" w:history="1">
        <w:r>
          <w:rPr>
            <w:rStyle w:val="935"/>
            <w:lang w:val="en-IN"/>
          </w:rPr>
          <w:t xml:space="preserve">https://geo.nyu.edu/catalog/stanford-yk247bg4748</w:t>
        </w:r>
        <w:r>
          <w:rPr>
            <w:rStyle w:val="935"/>
          </w:rPr>
        </w:r>
        <w:r>
          <w:rPr>
            <w:rStyle w:val="935"/>
            <w:highlight w:val="none"/>
          </w:rPr>
        </w:r>
      </w:hyperlink>
      <w:r>
        <w:rPr>
          <w:highlight w:val="none"/>
        </w:rPr>
        <w:t xml:space="preserve"> </w:t>
      </w:r>
      <w:r>
        <w:rPr>
          <w:highlight w:val="none"/>
        </w:rPr>
      </w:r>
      <w:r>
        <w:rPr>
          <w:highlight w:val="none"/>
        </w:rPr>
      </w:r>
    </w:p>
    <w:p>
      <w:pPr>
        <w:pBdr/>
        <w:tabs>
          <w:tab w:val="left" w:leader="none" w:pos="283"/>
        </w:tabs>
        <w:spacing/>
        <w:ind w:right="0" w:firstLine="0" w:left="0"/>
        <w:rPr/>
      </w:pPr>
      <w:r>
        <w:rPr>
          <w:highlight w:val="none"/>
        </w:rPr>
      </w:r>
      <w:bookmarkStart w:id="33" w:name="CityShape15"/>
      <w:r>
        <w:rPr>
          <w:highlight w:val="none"/>
        </w:rPr>
      </w:r>
      <w:bookmarkEnd w:id="33"/>
      <w:r>
        <w:rPr>
          <w:highlight w:val="none"/>
        </w:rPr>
      </w:r>
      <w:r>
        <w:rPr>
          <w:highlight w:val="none"/>
        </w:rPr>
      </w:r>
      <w:r>
        <w:rPr>
          <w:highlight w:val="none"/>
        </w:rPr>
        <w:t xml:space="preserve">[15] </w:t>
      </w:r>
      <w:r>
        <w:rPr>
          <w:highlight w:val="none"/>
        </w:rPr>
        <w:t xml:space="preserve">Elsen, PR., &amp; Tingley, MW. (2015). Global mountain topography and the fate of montane 296 </w:t>
      </w:r>
      <w:r/>
    </w:p>
    <w:p>
      <w:pPr>
        <w:pBdr/>
        <w:tabs>
          <w:tab w:val="left" w:leader="none" w:pos="283"/>
        </w:tabs>
        <w:spacing/>
        <w:ind w:right="0" w:firstLine="0" w:left="0"/>
        <w:rPr>
          <w:highlight w:val="none"/>
        </w:rPr>
      </w:pPr>
      <w:r>
        <w:rPr>
          <w:highlight w:val="none"/>
        </w:rPr>
        <w:t xml:space="preserve">species under climate change. Nature Climate Change, 5(8), 772-776</w:t>
      </w:r>
      <w:r>
        <w:rPr>
          <w:highlight w:val="none"/>
        </w:rPr>
        <w:t xml:space="preserve"> Available at</w:t>
      </w:r>
      <w:r>
        <w:rPr>
          <w:highlight w:val="none"/>
        </w:rPr>
      </w:r>
      <w:r>
        <w:rPr>
          <w:highlight w:val="none"/>
        </w:rPr>
      </w:r>
    </w:p>
    <w:p>
      <w:pPr>
        <w:pBdr/>
        <w:tabs>
          <w:tab w:val="left" w:leader="none" w:pos="283"/>
        </w:tabs>
        <w:spacing/>
        <w:ind w:right="0" w:firstLine="0" w:left="0"/>
        <w:rPr>
          <w:highlight w:val="none"/>
        </w:rPr>
      </w:pPr>
      <w:r>
        <w:rPr>
          <w:highlight w:val="none"/>
        </w:rPr>
      </w:r>
      <w:r>
        <w:rPr>
          <w:highlight w:val="none"/>
        </w:rPr>
      </w:r>
      <w:hyperlink r:id="rId31" w:tooltip="https://www.nature.com/articles/nclimate2656" w:history="1">
        <w:r>
          <w:rPr>
            <w:rStyle w:val="935"/>
            <w:highlight w:val="none"/>
          </w:rPr>
          <w:t xml:space="preserve">https://www.nature.com/articles/nclimate2656</w:t>
        </w:r>
        <w:r>
          <w:rPr>
            <w:rStyle w:val="935"/>
            <w:highlight w:val="none"/>
          </w:rPr>
        </w:r>
      </w:hyperlink>
      <w:r>
        <w:rPr>
          <w:highlight w:val="none"/>
        </w:rPr>
        <w:t xml:space="preserve"> </w:t>
      </w:r>
      <w:r>
        <w:rPr>
          <w:highlight w:val="none"/>
        </w:rPr>
      </w:r>
      <w:r>
        <w:rPr>
          <w:highlight w:val="none"/>
        </w:rPr>
      </w:r>
    </w:p>
    <w:p>
      <w:pPr>
        <w:pBdr/>
        <w:tabs>
          <w:tab w:val="left" w:leader="none" w:pos="283"/>
        </w:tabs>
        <w:spacing/>
        <w:ind w:right="0" w:firstLine="0" w:left="0"/>
        <w:rPr/>
      </w:pPr>
      <w:r>
        <w:rPr>
          <w:highlight w:val="none"/>
        </w:rPr>
      </w:r>
      <w:r>
        <w:rPr>
          <w:highlight w:val="none"/>
        </w:rPr>
      </w:r>
      <w:r/>
    </w:p>
    <w:sectPr>
      <w:footerReference w:type="default" r:id="rId9"/>
      <w:footnotePr/>
      <w:endnotePr/>
      <w:type w:val="nextPage"/>
      <w:pgSz w:h="15840" w:orient="portrait" w:w="12240"/>
      <w:pgMar w:top="1152" w:right="1440" w:bottom="864" w:left="1440" w:header="720" w:footer="432"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Wingdings">
    <w:panose1 w:val="05010000000000000000"/>
  </w:font>
  <w:font w:name="Courier New">
    <w:panose1 w:val="02070309020205020404"/>
  </w:font>
  <w:font w:name="Calibri">
    <w:panose1 w:val="020F0502020204030204"/>
  </w:font>
  <w:font w:name="Times New Roman">
    <w:panose1 w:val="02020603050405020304"/>
  </w:font>
  <w:font w:name="Segoe UI">
    <w:panose1 w:val="020B0502040504020204"/>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752119050"/>
      <w:docPartObj>
        <w:docPartGallery w:val="Page Numbers (Bottom of Page)"/>
        <w:docPartUnique w:val="true"/>
      </w:docPartObj>
      <w:rPr/>
    </w:sdtPr>
    <w:sdtContent>
      <w:p>
        <w:pPr>
          <w:pStyle w:val="930"/>
          <w:pBdr/>
          <w:spacing/>
          <w:ind/>
          <w:jc w:val="right"/>
          <w:rPr/>
        </w:pPr>
        <w:r>
          <w:fldChar w:fldCharType="begin"/>
        </w:r>
        <w:r>
          <w:instrText xml:space="preserve"> PAGE   \* MERGEFORMAT </w:instrText>
        </w:r>
        <w:r>
          <w:fldChar w:fldCharType="separate"/>
        </w:r>
        <w:r>
          <w:t xml:space="preserve">2</w:t>
        </w:r>
        <w:r>
          <w:fldChar w:fldCharType="end"/>
        </w:r>
        <w:r/>
      </w:p>
    </w:sdtContent>
  </w:sdt>
  <w:p>
    <w:pPr>
      <w:pStyle w:val="930"/>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1080"/>
      </w:pPr>
      <w:rPr/>
      <w:start w:val="1"/>
      <w:suff w:val="tab"/>
    </w:lvl>
    <w:lvl w:ilvl="1">
      <w:isLgl w:val="false"/>
      <w:lvlJc w:val="left"/>
      <w:lvlText w:val="%2."/>
      <w:numFmt w:val="lowerLetter"/>
      <w:pPr>
        <w:pBdr/>
        <w:spacing/>
        <w:ind w:hanging="360" w:left="1800"/>
      </w:pPr>
      <w:rPr/>
      <w:start w:val="1"/>
      <w:suff w:val="tab"/>
    </w:lvl>
    <w:lvl w:ilvl="2">
      <w:isLgl w:val="false"/>
      <w:lvlJc w:val="right"/>
      <w:lvlText w:val="%3."/>
      <w:numFmt w:val="lowerRoman"/>
      <w:pPr>
        <w:pBdr/>
        <w:spacing/>
        <w:ind w:hanging="180" w:left="2520"/>
      </w:pPr>
      <w:rPr/>
      <w:start w:val="1"/>
      <w:suff w:val="tab"/>
    </w:lvl>
    <w:lvl w:ilvl="3">
      <w:isLgl w:val="false"/>
      <w:lvlJc w:val="left"/>
      <w:lvlText w:val="%4."/>
      <w:numFmt w:val="decimal"/>
      <w:pPr>
        <w:pBdr/>
        <w:spacing/>
        <w:ind w:hanging="360" w:left="3240"/>
      </w:pPr>
      <w:rPr/>
      <w:start w:val="1"/>
      <w:suff w:val="tab"/>
    </w:lvl>
    <w:lvl w:ilvl="4">
      <w:isLgl w:val="false"/>
      <w:lvlJc w:val="left"/>
      <w:lvlText w:val="%5."/>
      <w:numFmt w:val="lowerLetter"/>
      <w:pPr>
        <w:pBdr/>
        <w:spacing/>
        <w:ind w:hanging="360" w:left="3960"/>
      </w:pPr>
      <w:rPr/>
      <w:start w:val="1"/>
      <w:suff w:val="tab"/>
    </w:lvl>
    <w:lvl w:ilvl="5">
      <w:isLgl w:val="false"/>
      <w:lvlJc w:val="right"/>
      <w:lvlText w:val="%6."/>
      <w:numFmt w:val="lowerRoman"/>
      <w:pPr>
        <w:pBdr/>
        <w:spacing/>
        <w:ind w:hanging="180" w:left="4680"/>
      </w:pPr>
      <w:rPr/>
      <w:start w:val="1"/>
      <w:suff w:val="tab"/>
    </w:lvl>
    <w:lvl w:ilvl="6">
      <w:isLgl w:val="false"/>
      <w:lvlJc w:val="left"/>
      <w:lvlText w:val="%7."/>
      <w:numFmt w:val="decimal"/>
      <w:pPr>
        <w:pBdr/>
        <w:spacing/>
        <w:ind w:hanging="360" w:left="5400"/>
      </w:pPr>
      <w:rPr/>
      <w:start w:val="1"/>
      <w:suff w:val="tab"/>
    </w:lvl>
    <w:lvl w:ilvl="7">
      <w:isLgl w:val="false"/>
      <w:lvlJc w:val="left"/>
      <w:lvlText w:val="%8."/>
      <w:numFmt w:val="lowerLetter"/>
      <w:pPr>
        <w:pBdr/>
        <w:spacing/>
        <w:ind w:hanging="360" w:left="6120"/>
      </w:pPr>
      <w:rPr/>
      <w:start w:val="1"/>
      <w:suff w:val="tab"/>
    </w:lvl>
    <w:lvl w:ilvl="8">
      <w:isLgl w:val="false"/>
      <w:lvlJc w:val="right"/>
      <w:lvlText w:val="%9."/>
      <w:numFmt w:val="lowerRoman"/>
      <w:pPr>
        <w:pBdr/>
        <w:spacing/>
        <w:ind w:hanging="180" w:left="6840"/>
      </w:pPr>
      <w:rPr/>
      <w:start w:val="1"/>
      <w:suff w:val="tab"/>
    </w:lvl>
  </w:abstractNum>
  <w:abstractNum w:abstractNumId="1">
    <w:lvl w:ilvl="0">
      <w:isLgl w:val="false"/>
      <w:lvlJc w:val="left"/>
      <w:lvlText w:val="%1."/>
      <w:numFmt w:val="decimal"/>
      <w:pPr>
        <w:pBdr/>
        <w:spacing/>
        <w:ind w:hanging="360" w:left="360"/>
      </w:pPr>
      <w:rPr/>
      <w:start w:val="1"/>
      <w:suff w:val="tab"/>
    </w:lvl>
    <w:lvl w:ilvl="1">
      <w:isLgl w:val="false"/>
      <w:lvlJc w:val="left"/>
      <w:lvlText w:val="%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2">
    <w:lvl w:ilvl="0">
      <w:isLgl w:val="false"/>
      <w:lvlJc w:val="left"/>
      <w:lvlText w:val="•"/>
      <w:numFmt w:val="bullet"/>
      <w:pPr>
        <w:pBdr/>
        <w:spacing/>
        <w:ind w:hanging="720" w:left="1080"/>
      </w:pPr>
      <w:rPr>
        <w:rFonts w:hint="default" w:ascii="Calibri" w:hAnsi="Calibri" w:cs="Calibri" w:eastAsiaTheme="minorHAnsi"/>
      </w:rPr>
      <w:start w:val="0"/>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
    <w:lvl w:ilvl="0">
      <w:isLgl w:val="false"/>
      <w:lvlJc w:val="left"/>
      <w:lvlText w:val=""/>
      <w:numFmt w:val="bullet"/>
      <w:pPr>
        <w:pBdr/>
        <w:spacing/>
        <w:ind w:hanging="360" w:left="720"/>
      </w:pPr>
      <w:rPr>
        <w:rFonts w:hint="default" w:ascii="Symbol" w:hAnsi="Symbol" w:eastAsiaTheme="minorHAnsi" w:cstheme="minorBidi"/>
      </w:rPr>
      <w:start w:val="0"/>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
    <w:lvl w:ilvl="0">
      <w:isLgl w:val="false"/>
      <w:lvlJc w:val="left"/>
      <w:lvlText w:val="%1."/>
      <w:numFmt w:val="upperLetter"/>
      <w:pPr>
        <w:pBdr/>
        <w:spacing/>
        <w:ind w:hanging="360" w:left="1080"/>
      </w:pPr>
      <w:rPr/>
      <w:start w:val="1"/>
      <w:suff w:val="tab"/>
    </w:lvl>
    <w:lvl w:ilvl="1">
      <w:isLgl w:val="false"/>
      <w:lvlJc w:val="left"/>
      <w:lvlText w:val="%2)"/>
      <w:numFmt w:val="decimal"/>
      <w:pPr>
        <w:pBdr/>
        <w:spacing/>
        <w:ind w:hanging="360" w:left="1800"/>
      </w:pPr>
      <w:rPr/>
      <w:start w:val="1"/>
      <w:suff w:val="tab"/>
    </w:lvl>
    <w:lvl w:ilvl="2">
      <w:isLgl w:val="false"/>
      <w:lvlJc w:val="right"/>
      <w:lvlText w:val="%3."/>
      <w:numFmt w:val="lowerRoman"/>
      <w:pPr>
        <w:pBdr/>
        <w:spacing/>
        <w:ind w:hanging="180" w:left="2520"/>
      </w:pPr>
      <w:rPr/>
      <w:start w:val="1"/>
      <w:suff w:val="tab"/>
    </w:lvl>
    <w:lvl w:ilvl="3">
      <w:isLgl w:val="false"/>
      <w:lvlJc w:val="left"/>
      <w:lvlText w:val="%4."/>
      <w:numFmt w:val="decimal"/>
      <w:pPr>
        <w:pBdr/>
        <w:spacing/>
        <w:ind w:hanging="360" w:left="3240"/>
      </w:pPr>
      <w:rPr/>
      <w:start w:val="1"/>
      <w:suff w:val="tab"/>
    </w:lvl>
    <w:lvl w:ilvl="4">
      <w:isLgl w:val="false"/>
      <w:lvlJc w:val="left"/>
      <w:lvlText w:val="%5."/>
      <w:numFmt w:val="lowerLetter"/>
      <w:pPr>
        <w:pBdr/>
        <w:spacing/>
        <w:ind w:hanging="360" w:left="3960"/>
      </w:pPr>
      <w:rPr/>
      <w:start w:val="1"/>
      <w:suff w:val="tab"/>
    </w:lvl>
    <w:lvl w:ilvl="5">
      <w:isLgl w:val="false"/>
      <w:lvlJc w:val="right"/>
      <w:lvlText w:val="%6."/>
      <w:numFmt w:val="lowerRoman"/>
      <w:pPr>
        <w:pBdr/>
        <w:spacing/>
        <w:ind w:hanging="180" w:left="4680"/>
      </w:pPr>
      <w:rPr/>
      <w:start w:val="1"/>
      <w:suff w:val="tab"/>
    </w:lvl>
    <w:lvl w:ilvl="6">
      <w:isLgl w:val="false"/>
      <w:lvlJc w:val="left"/>
      <w:lvlText w:val="%7."/>
      <w:numFmt w:val="decimal"/>
      <w:pPr>
        <w:pBdr/>
        <w:spacing/>
        <w:ind w:hanging="360" w:left="5400"/>
      </w:pPr>
      <w:rPr/>
      <w:start w:val="1"/>
      <w:suff w:val="tab"/>
    </w:lvl>
    <w:lvl w:ilvl="7">
      <w:isLgl w:val="false"/>
      <w:lvlJc w:val="left"/>
      <w:lvlText w:val="%8."/>
      <w:numFmt w:val="lowerLetter"/>
      <w:pPr>
        <w:pBdr/>
        <w:spacing/>
        <w:ind w:hanging="360" w:left="6120"/>
      </w:pPr>
      <w:rPr/>
      <w:start w:val="1"/>
      <w:suff w:val="tab"/>
    </w:lvl>
    <w:lvl w:ilvl="8">
      <w:isLgl w:val="false"/>
      <w:lvlJc w:val="right"/>
      <w:lvlText w:val="%9."/>
      <w:numFmt w:val="lowerRoman"/>
      <w:pPr>
        <w:pBdr/>
        <w:spacing/>
        <w:ind w:hanging="180" w:left="6840"/>
      </w:pPr>
      <w:rPr/>
      <w:start w:val="1"/>
      <w:suff w:val="tab"/>
    </w:lvl>
  </w:abstractNum>
  <w:abstractNum w:abstractNumId="7">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8">
    <w:lvl w:ilvl="0">
      <w:isLgl w:val="false"/>
      <w:lvlJc w:val="left"/>
      <w:lvlText w:val="o"/>
      <w:numFmt w:val="bullet"/>
      <w:pPr>
        <w:pBdr/>
        <w:spacing/>
        <w:ind w:hanging="720" w:left="720"/>
      </w:pPr>
      <w:rPr>
        <w:rFonts w:hint="default" w:ascii="Courier New" w:hAnsi="Courier New" w:cs="Courier New"/>
      </w:rPr>
      <w:start w:val="1"/>
      <w:suff w:val="tab"/>
    </w:lvl>
    <w:lvl w:ilvl="1">
      <w:isLgl w:val="false"/>
      <w:lvlJc w:val="left"/>
      <w:lvlText w:val="o"/>
      <w:numFmt w:val="bullet"/>
      <w:pPr>
        <w:pBdr/>
        <w:spacing/>
        <w:ind w:hanging="360" w:left="1080"/>
      </w:pPr>
      <w:rPr>
        <w:rFonts w:hint="default" w:ascii="Courier New" w:hAnsi="Courier New" w:cs="Courier New"/>
      </w:rPr>
      <w:start w:val="1"/>
      <w:suff w:val="tab"/>
    </w:lvl>
    <w:lvl w:ilvl="2">
      <w:isLgl w:val="false"/>
      <w:lvlJc w:val="left"/>
      <w:lvlText w:val=""/>
      <w:numFmt w:val="bullet"/>
      <w:pPr>
        <w:pBdr/>
        <w:spacing/>
        <w:ind w:hanging="360" w:left="1800"/>
      </w:pPr>
      <w:rPr>
        <w:rFonts w:hint="default" w:ascii="Wingdings" w:hAnsi="Wingdings"/>
      </w:rPr>
      <w:start w:val="1"/>
      <w:suff w:val="tab"/>
    </w:lvl>
    <w:lvl w:ilvl="3">
      <w:isLgl w:val="false"/>
      <w:lvlJc w:val="left"/>
      <w:lvlText w:val=""/>
      <w:numFmt w:val="bullet"/>
      <w:pPr>
        <w:pBdr/>
        <w:spacing/>
        <w:ind w:hanging="360" w:left="2520"/>
      </w:pPr>
      <w:rPr>
        <w:rFonts w:hint="default" w:ascii="Symbol" w:hAnsi="Symbol"/>
      </w:rPr>
      <w:start w:val="1"/>
      <w:suff w:val="tab"/>
    </w:lvl>
    <w:lvl w:ilvl="4">
      <w:isLgl w:val="false"/>
      <w:lvlJc w:val="left"/>
      <w:lvlText w:val="o"/>
      <w:numFmt w:val="bullet"/>
      <w:pPr>
        <w:pBdr/>
        <w:spacing/>
        <w:ind w:hanging="360" w:left="3240"/>
      </w:pPr>
      <w:rPr>
        <w:rFonts w:hint="default" w:ascii="Courier New" w:hAnsi="Courier New" w:cs="Courier New"/>
      </w:rPr>
      <w:start w:val="1"/>
      <w:suff w:val="tab"/>
    </w:lvl>
    <w:lvl w:ilvl="5">
      <w:isLgl w:val="false"/>
      <w:lvlJc w:val="left"/>
      <w:lvlText w:val=""/>
      <w:numFmt w:val="bullet"/>
      <w:pPr>
        <w:pBdr/>
        <w:spacing/>
        <w:ind w:hanging="360" w:left="3960"/>
      </w:pPr>
      <w:rPr>
        <w:rFonts w:hint="default" w:ascii="Wingdings" w:hAnsi="Wingdings"/>
      </w:rPr>
      <w:start w:val="1"/>
      <w:suff w:val="tab"/>
    </w:lvl>
    <w:lvl w:ilvl="6">
      <w:isLgl w:val="false"/>
      <w:lvlJc w:val="left"/>
      <w:lvlText w:val=""/>
      <w:numFmt w:val="bullet"/>
      <w:pPr>
        <w:pBdr/>
        <w:spacing/>
        <w:ind w:hanging="360" w:left="4680"/>
      </w:pPr>
      <w:rPr>
        <w:rFonts w:hint="default" w:ascii="Symbol" w:hAnsi="Symbol"/>
      </w:rPr>
      <w:start w:val="1"/>
      <w:suff w:val="tab"/>
    </w:lvl>
    <w:lvl w:ilvl="7">
      <w:isLgl w:val="false"/>
      <w:lvlJc w:val="left"/>
      <w:lvlText w:val="o"/>
      <w:numFmt w:val="bullet"/>
      <w:pPr>
        <w:pBdr/>
        <w:spacing/>
        <w:ind w:hanging="360" w:left="5400"/>
      </w:pPr>
      <w:rPr>
        <w:rFonts w:hint="default" w:ascii="Courier New" w:hAnsi="Courier New" w:cs="Courier New"/>
      </w:rPr>
      <w:start w:val="1"/>
      <w:suff w:val="tab"/>
    </w:lvl>
    <w:lvl w:ilvl="8">
      <w:isLgl w:val="false"/>
      <w:lvlJc w:val="left"/>
      <w:lvlText w:val=""/>
      <w:numFmt w:val="bullet"/>
      <w:pPr>
        <w:pBdr/>
        <w:spacing/>
        <w:ind w:hanging="360" w:left="6120"/>
      </w:pPr>
      <w:rPr>
        <w:rFonts w:hint="default" w:ascii="Wingdings" w:hAnsi="Wingdings"/>
      </w:rPr>
      <w:start w:val="1"/>
      <w:suff w:val="tab"/>
    </w:lvl>
  </w:abstractNum>
  <w:abstractNum w:abstractNumId="9">
    <w:lvl w:ilvl="0">
      <w:isLgl w:val="false"/>
      <w:lvlJc w:val="left"/>
      <w:lvlText w:val=""/>
      <w:numFmt w:val="bullet"/>
      <w:pPr>
        <w:pBdr/>
        <w:spacing/>
        <w:ind w:hanging="720" w:left="1080"/>
      </w:pPr>
      <w:rPr>
        <w:rFonts w:hint="default" w:ascii="Symbol" w:hAnsi="Symbol" w:eastAsiaTheme="minorHAnsi" w:cstheme="minorBidi"/>
      </w:rPr>
      <w:start w:val="0"/>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0">
    <w:lvl w:ilvl="0">
      <w:isLgl w:val="false"/>
      <w:lvlJc w:val="left"/>
      <w:lvlText w:val="%1."/>
      <w:numFmt w:val="upperLetter"/>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1">
    <w:lvl w:ilvl="0">
      <w:isLgl w:val="false"/>
      <w:lvlJc w:val="left"/>
      <w:lvlText w:val="%1."/>
      <w:numFmt w:val="decimal"/>
      <w:pPr>
        <w:pBdr/>
        <w:spacing/>
        <w:ind w:hanging="360" w:left="360"/>
      </w:pPr>
      <w:rPr>
        <w:rFonts w:hint="default"/>
      </w:rPr>
      <w:start w:val="0"/>
      <w:suff w:val="tab"/>
    </w:lvl>
    <w:lvl w:ilvl="1">
      <w:isLgl w:val="false"/>
      <w:lvlJc w:val="left"/>
      <w:lvlText w:val="%2."/>
      <w:numFmt w:val="lowerLetter"/>
      <w:pPr>
        <w:pBdr/>
        <w:spacing/>
        <w:ind w:hanging="360" w:left="1080"/>
      </w:pPr>
      <w:rPr/>
      <w:start w:val="1"/>
      <w:suff w:val="tab"/>
    </w:lvl>
    <w:lvl w:ilvl="2">
      <w:isLgl w:val="false"/>
      <w:lvlJc w:val="right"/>
      <w:lvlText w:val="%3."/>
      <w:numFmt w:val="lowerRoman"/>
      <w:pPr>
        <w:pBdr/>
        <w:spacing/>
        <w:ind w:hanging="180" w:left="1800"/>
      </w:pPr>
      <w:rPr/>
      <w:start w:val="1"/>
      <w:suff w:val="tab"/>
    </w:lvl>
    <w:lvl w:ilvl="3">
      <w:isLgl w:val="false"/>
      <w:lvlJc w:val="left"/>
      <w:lvlText w:val="%4."/>
      <w:numFmt w:val="decimal"/>
      <w:pPr>
        <w:pBdr/>
        <w:spacing/>
        <w:ind w:hanging="360" w:left="2520"/>
      </w:pPr>
      <w:rPr/>
      <w:start w:val="1"/>
      <w:suff w:val="tab"/>
    </w:lvl>
    <w:lvl w:ilvl="4">
      <w:isLgl w:val="false"/>
      <w:lvlJc w:val="left"/>
      <w:lvlText w:val="%5."/>
      <w:numFmt w:val="lowerLetter"/>
      <w:pPr>
        <w:pBdr/>
        <w:spacing/>
        <w:ind w:hanging="360" w:left="3240"/>
      </w:pPr>
      <w:rPr/>
      <w:start w:val="1"/>
      <w:suff w:val="tab"/>
    </w:lvl>
    <w:lvl w:ilvl="5">
      <w:isLgl w:val="false"/>
      <w:lvlJc w:val="right"/>
      <w:lvlText w:val="%6."/>
      <w:numFmt w:val="lowerRoman"/>
      <w:pPr>
        <w:pBdr/>
        <w:spacing/>
        <w:ind w:hanging="180" w:left="3960"/>
      </w:pPr>
      <w:rPr/>
      <w:start w:val="1"/>
      <w:suff w:val="tab"/>
    </w:lvl>
    <w:lvl w:ilvl="6">
      <w:isLgl w:val="false"/>
      <w:lvlJc w:val="left"/>
      <w:lvlText w:val="%7."/>
      <w:numFmt w:val="decimal"/>
      <w:pPr>
        <w:pBdr/>
        <w:spacing/>
        <w:ind w:hanging="360" w:left="4680"/>
      </w:pPr>
      <w:rPr/>
      <w:start w:val="1"/>
      <w:suff w:val="tab"/>
    </w:lvl>
    <w:lvl w:ilvl="7">
      <w:isLgl w:val="false"/>
      <w:lvlJc w:val="left"/>
      <w:lvlText w:val="%8."/>
      <w:numFmt w:val="lowerLetter"/>
      <w:pPr>
        <w:pBdr/>
        <w:spacing/>
        <w:ind w:hanging="360" w:left="5400"/>
      </w:pPr>
      <w:rPr/>
      <w:start w:val="1"/>
      <w:suff w:val="tab"/>
    </w:lvl>
    <w:lvl w:ilvl="8">
      <w:isLgl w:val="false"/>
      <w:lvlJc w:val="right"/>
      <w:lvlText w:val="%9."/>
      <w:numFmt w:val="lowerRoman"/>
      <w:pPr>
        <w:pBdr/>
        <w:spacing/>
        <w:ind w:hanging="180" w:left="6120"/>
      </w:pPr>
      <w:rPr/>
      <w:start w:val="1"/>
      <w:suff w:val="tab"/>
    </w:lvl>
  </w:abstractNum>
  <w:abstractNum w:abstractNumId="12">
    <w:lvl w:ilvl="0">
      <w:isLgl w:val="false"/>
      <w:lvlJc w:val="left"/>
      <w:lvlText w:val="•"/>
      <w:numFmt w:val="bullet"/>
      <w:pPr>
        <w:pBdr/>
        <w:spacing/>
        <w:ind w:hanging="720" w:left="1080"/>
      </w:pPr>
      <w:rPr>
        <w:rFonts w:hint="default" w:ascii="Calibri" w:hAnsi="Calibri" w:cs="Calibri" w:eastAsiaTheme="minorHAnsi"/>
      </w:rPr>
      <w:start w:val="0"/>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3">
    <w:lvl w:ilvl="0">
      <w:isLgl w:val="false"/>
      <w:lvlJc w:val="left"/>
      <w:lvlText w:val="o"/>
      <w:numFmt w:val="bullet"/>
      <w:pPr>
        <w:pBdr/>
        <w:spacing/>
        <w:ind w:hanging="360" w:left="720"/>
      </w:pPr>
      <w:rPr>
        <w:rFonts w:hint="default" w:ascii="Courier New" w:hAnsi="Courier New" w:cs="Courier New"/>
      </w:rPr>
      <w:start w:val="1"/>
      <w:suff w:val="tab"/>
    </w:lvl>
    <w:lvl w:ilvl="1">
      <w:isLgl w:val="false"/>
      <w:lvlJc w:val="left"/>
      <w:lvlText w:val=""/>
      <w:numFmt w:val="bullet"/>
      <w:pPr>
        <w:pBdr/>
        <w:spacing/>
        <w:ind w:hanging="360" w:left="1440"/>
      </w:pPr>
      <w:rPr>
        <w:rFonts w:hint="default" w:ascii="Symbol" w:hAnsi="Symbol" w:eastAsiaTheme="minorHAnsi" w:cstheme="minorBidi"/>
      </w:rPr>
      <w:start w:val="0"/>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4">
    <w:lvl w:ilvl="0">
      <w:isLgl w:val="false"/>
      <w:lvlJc w:val="left"/>
      <w:lvlText w:val=""/>
      <w:numFmt w:val="bullet"/>
      <w:pPr>
        <w:pBdr/>
        <w:spacing/>
        <w:ind w:hanging="720" w:left="720"/>
      </w:pPr>
      <w:rPr>
        <w:rFonts w:hint="default" w:ascii="Symbol" w:hAnsi="Symbol" w:eastAsiaTheme="minorHAnsi" w:cstheme="minorBidi"/>
      </w:rPr>
      <w:start w:val="0"/>
      <w:suff w:val="tab"/>
    </w:lvl>
    <w:lvl w:ilvl="1">
      <w:isLgl w:val="false"/>
      <w:lvlJc w:val="left"/>
      <w:lvlText w:val="o"/>
      <w:numFmt w:val="bullet"/>
      <w:pPr>
        <w:pBdr/>
        <w:spacing/>
        <w:ind w:hanging="360" w:left="1080"/>
      </w:pPr>
      <w:rPr>
        <w:rFonts w:hint="default" w:ascii="Courier New" w:hAnsi="Courier New" w:cs="Courier New"/>
      </w:rPr>
      <w:start w:val="1"/>
      <w:suff w:val="tab"/>
    </w:lvl>
    <w:lvl w:ilvl="2">
      <w:isLgl w:val="false"/>
      <w:lvlJc w:val="left"/>
      <w:lvlText w:val=""/>
      <w:numFmt w:val="bullet"/>
      <w:pPr>
        <w:pBdr/>
        <w:spacing/>
        <w:ind w:hanging="360" w:left="1800"/>
      </w:pPr>
      <w:rPr>
        <w:rFonts w:hint="default" w:ascii="Wingdings" w:hAnsi="Wingdings"/>
      </w:rPr>
      <w:start w:val="1"/>
      <w:suff w:val="tab"/>
    </w:lvl>
    <w:lvl w:ilvl="3">
      <w:isLgl w:val="false"/>
      <w:lvlJc w:val="left"/>
      <w:lvlText w:val=""/>
      <w:numFmt w:val="bullet"/>
      <w:pPr>
        <w:pBdr/>
        <w:spacing/>
        <w:ind w:hanging="360" w:left="2520"/>
      </w:pPr>
      <w:rPr>
        <w:rFonts w:hint="default" w:ascii="Symbol" w:hAnsi="Symbol"/>
      </w:rPr>
      <w:start w:val="1"/>
      <w:suff w:val="tab"/>
    </w:lvl>
    <w:lvl w:ilvl="4">
      <w:isLgl w:val="false"/>
      <w:lvlJc w:val="left"/>
      <w:lvlText w:val="o"/>
      <w:numFmt w:val="bullet"/>
      <w:pPr>
        <w:pBdr/>
        <w:spacing/>
        <w:ind w:hanging="360" w:left="3240"/>
      </w:pPr>
      <w:rPr>
        <w:rFonts w:hint="default" w:ascii="Courier New" w:hAnsi="Courier New" w:cs="Courier New"/>
      </w:rPr>
      <w:start w:val="1"/>
      <w:suff w:val="tab"/>
    </w:lvl>
    <w:lvl w:ilvl="5">
      <w:isLgl w:val="false"/>
      <w:lvlJc w:val="left"/>
      <w:lvlText w:val=""/>
      <w:numFmt w:val="bullet"/>
      <w:pPr>
        <w:pBdr/>
        <w:spacing/>
        <w:ind w:hanging="360" w:left="3960"/>
      </w:pPr>
      <w:rPr>
        <w:rFonts w:hint="default" w:ascii="Wingdings" w:hAnsi="Wingdings"/>
      </w:rPr>
      <w:start w:val="1"/>
      <w:suff w:val="tab"/>
    </w:lvl>
    <w:lvl w:ilvl="6">
      <w:isLgl w:val="false"/>
      <w:lvlJc w:val="left"/>
      <w:lvlText w:val=""/>
      <w:numFmt w:val="bullet"/>
      <w:pPr>
        <w:pBdr/>
        <w:spacing/>
        <w:ind w:hanging="360" w:left="4680"/>
      </w:pPr>
      <w:rPr>
        <w:rFonts w:hint="default" w:ascii="Symbol" w:hAnsi="Symbol"/>
      </w:rPr>
      <w:start w:val="1"/>
      <w:suff w:val="tab"/>
    </w:lvl>
    <w:lvl w:ilvl="7">
      <w:isLgl w:val="false"/>
      <w:lvlJc w:val="left"/>
      <w:lvlText w:val="o"/>
      <w:numFmt w:val="bullet"/>
      <w:pPr>
        <w:pBdr/>
        <w:spacing/>
        <w:ind w:hanging="360" w:left="5400"/>
      </w:pPr>
      <w:rPr>
        <w:rFonts w:hint="default" w:ascii="Courier New" w:hAnsi="Courier New" w:cs="Courier New"/>
      </w:rPr>
      <w:start w:val="1"/>
      <w:suff w:val="tab"/>
    </w:lvl>
    <w:lvl w:ilvl="8">
      <w:isLgl w:val="false"/>
      <w:lvlJc w:val="left"/>
      <w:lvlText w:val=""/>
      <w:numFmt w:val="bullet"/>
      <w:pPr>
        <w:pBdr/>
        <w:spacing/>
        <w:ind w:hanging="360" w:left="6120"/>
      </w:pPr>
      <w:rPr>
        <w:rFonts w:hint="default" w:ascii="Wingdings" w:hAnsi="Wingdings"/>
      </w:rPr>
      <w:start w:val="1"/>
      <w:suff w:val="tab"/>
    </w:lvl>
  </w:abstractNum>
  <w:abstractNum w:abstractNumId="15">
    <w:lvl w:ilvl="0">
      <w:isLgl w:val="false"/>
      <w:lvlJc w:val="left"/>
      <w:lvlText w:val="%1."/>
      <w:numFmt w:val="decimal"/>
      <w:pPr>
        <w:pBdr/>
        <w:spacing/>
        <w:ind w:hanging="360" w:left="360"/>
      </w:pPr>
      <w:rPr/>
      <w:start w:val="1"/>
      <w:suff w:val="tab"/>
    </w:lvl>
    <w:lvl w:ilvl="1">
      <w:isLgl w:val="false"/>
      <w:lvlJc w:val="left"/>
      <w:lvlText w:val="%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16">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7">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8">
    <w:lvl w:ilvl="0">
      <w:isLgl w:val="false"/>
      <w:lvlJc w:val="left"/>
      <w:lvlText w:val="%1."/>
      <w:numFmt w:val="decimal"/>
      <w:pPr>
        <w:pBdr/>
        <w:spacing/>
        <w:ind w:hanging="360" w:left="720"/>
      </w:pPr>
      <w:rPr>
        <w:rFonts w:hint="default"/>
      </w:rPr>
      <w:start w:val="9"/>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9">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0">
    <w:lvl w:ilvl="0">
      <w:isLgl w:val="false"/>
      <w:lvlJc w:val="left"/>
      <w:lvlText w:val="%1."/>
      <w:numFmt w:val="decimal"/>
      <w:pPr>
        <w:pBdr/>
        <w:spacing/>
        <w:ind w:hanging="360" w:left="450"/>
      </w:pPr>
      <w:rPr/>
      <w:start w:val="1"/>
      <w:suff w:val="tab"/>
    </w:lvl>
    <w:lvl w:ilvl="1">
      <w:isLgl w:val="false"/>
      <w:lvlJc w:val="left"/>
      <w:lvlText w:val="%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21">
    <w:lvl w:ilvl="0">
      <w:isLgl w:val="false"/>
      <w:lvlJc w:val="left"/>
      <w:lvlText w:val="%1."/>
      <w:numFmt w:val="decimal"/>
      <w:pPr>
        <w:pBdr/>
        <w:spacing/>
        <w:ind w:hanging="360" w:left="360"/>
      </w:pPr>
      <w:rPr/>
      <w:start w:val="1"/>
      <w:suff w:val="tab"/>
    </w:lvl>
    <w:lvl w:ilvl="1">
      <w:isLgl w:val="false"/>
      <w:lvlJc w:val="left"/>
      <w:lvlText w:val="%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22">
    <w:lvl w:ilvl="0">
      <w:isLgl w:val="false"/>
      <w:lvlJc w:val="left"/>
      <w:lvlText w:val="%1)"/>
      <w:numFmt w:val="decimal"/>
      <w:pPr>
        <w:pBdr/>
        <w:spacing/>
        <w:ind w:hanging="360" w:left="1080"/>
      </w:pPr>
      <w:rPr>
        <w:rFonts w:hint="default"/>
      </w:rPr>
      <w:start w:val="1"/>
      <w:suff w:val="tab"/>
    </w:lvl>
    <w:lvl w:ilvl="1">
      <w:isLgl w:val="false"/>
      <w:lvlJc w:val="left"/>
      <w:lvlText w:val="%2."/>
      <w:numFmt w:val="lowerLetter"/>
      <w:pPr>
        <w:pBdr/>
        <w:spacing/>
        <w:ind w:hanging="360" w:left="1800"/>
      </w:pPr>
      <w:rPr/>
      <w:start w:val="1"/>
      <w:suff w:val="tab"/>
    </w:lvl>
    <w:lvl w:ilvl="2">
      <w:isLgl w:val="false"/>
      <w:lvlJc w:val="right"/>
      <w:lvlText w:val="%3."/>
      <w:numFmt w:val="lowerRoman"/>
      <w:pPr>
        <w:pBdr/>
        <w:spacing/>
        <w:ind w:hanging="180" w:left="2520"/>
      </w:pPr>
      <w:rPr/>
      <w:start w:val="1"/>
      <w:suff w:val="tab"/>
    </w:lvl>
    <w:lvl w:ilvl="3">
      <w:isLgl w:val="false"/>
      <w:lvlJc w:val="left"/>
      <w:lvlText w:val="%4."/>
      <w:numFmt w:val="decimal"/>
      <w:pPr>
        <w:pBdr/>
        <w:spacing/>
        <w:ind w:hanging="360" w:left="3240"/>
      </w:pPr>
      <w:rPr/>
      <w:start w:val="1"/>
      <w:suff w:val="tab"/>
    </w:lvl>
    <w:lvl w:ilvl="4">
      <w:isLgl w:val="false"/>
      <w:lvlJc w:val="left"/>
      <w:lvlText w:val="%5."/>
      <w:numFmt w:val="lowerLetter"/>
      <w:pPr>
        <w:pBdr/>
        <w:spacing/>
        <w:ind w:hanging="360" w:left="3960"/>
      </w:pPr>
      <w:rPr/>
      <w:start w:val="1"/>
      <w:suff w:val="tab"/>
    </w:lvl>
    <w:lvl w:ilvl="5">
      <w:isLgl w:val="false"/>
      <w:lvlJc w:val="right"/>
      <w:lvlText w:val="%6."/>
      <w:numFmt w:val="lowerRoman"/>
      <w:pPr>
        <w:pBdr/>
        <w:spacing/>
        <w:ind w:hanging="180" w:left="4680"/>
      </w:pPr>
      <w:rPr/>
      <w:start w:val="1"/>
      <w:suff w:val="tab"/>
    </w:lvl>
    <w:lvl w:ilvl="6">
      <w:isLgl w:val="false"/>
      <w:lvlJc w:val="left"/>
      <w:lvlText w:val="%7."/>
      <w:numFmt w:val="decimal"/>
      <w:pPr>
        <w:pBdr/>
        <w:spacing/>
        <w:ind w:hanging="360" w:left="5400"/>
      </w:pPr>
      <w:rPr/>
      <w:start w:val="1"/>
      <w:suff w:val="tab"/>
    </w:lvl>
    <w:lvl w:ilvl="7">
      <w:isLgl w:val="false"/>
      <w:lvlJc w:val="left"/>
      <w:lvlText w:val="%8."/>
      <w:numFmt w:val="lowerLetter"/>
      <w:pPr>
        <w:pBdr/>
        <w:spacing/>
        <w:ind w:hanging="360" w:left="6120"/>
      </w:pPr>
      <w:rPr/>
      <w:start w:val="1"/>
      <w:suff w:val="tab"/>
    </w:lvl>
    <w:lvl w:ilvl="8">
      <w:isLgl w:val="false"/>
      <w:lvlJc w:val="right"/>
      <w:lvlText w:val="%9."/>
      <w:numFmt w:val="lowerRoman"/>
      <w:pPr>
        <w:pBdr/>
        <w:spacing/>
        <w:ind w:hanging="180" w:left="6840"/>
      </w:pPr>
      <w:rPr/>
      <w:start w:val="1"/>
      <w:suff w:val="tab"/>
    </w:lvl>
  </w:abstractNum>
  <w:abstractNum w:abstractNumId="2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4">
    <w:lvl w:ilvl="0">
      <w:isLgl w:val="false"/>
      <w:lvlJc w:val="left"/>
      <w:lvlText w:val=""/>
      <w:numFmt w:val="bullet"/>
      <w:pPr>
        <w:pBdr/>
        <w:spacing/>
        <w:ind w:hanging="360" w:left="1080"/>
      </w:pPr>
      <w:rPr>
        <w:rFonts w:hint="default" w:ascii="Symbol" w:hAnsi="Symbol"/>
      </w:rPr>
      <w:start w:val="1"/>
      <w:suff w:val="tab"/>
    </w:lvl>
    <w:lvl w:ilvl="1">
      <w:isLgl w:val="false"/>
      <w:lvlJc w:val="left"/>
      <w:lvlText w:val="o"/>
      <w:numFmt w:val="bullet"/>
      <w:pPr>
        <w:pBdr/>
        <w:spacing/>
        <w:ind w:hanging="360" w:left="1800"/>
      </w:pPr>
      <w:rPr>
        <w:rFonts w:hint="default" w:ascii="Courier New" w:hAnsi="Courier New" w:cs="Courier New"/>
      </w:rPr>
      <w:start w:val="1"/>
      <w:suff w:val="tab"/>
    </w:lvl>
    <w:lvl w:ilvl="2">
      <w:isLgl w:val="false"/>
      <w:lvlJc w:val="left"/>
      <w:lvlText w:val=""/>
      <w:numFmt w:val="bullet"/>
      <w:pPr>
        <w:pBdr/>
        <w:spacing/>
        <w:ind w:hanging="360" w:left="2520"/>
      </w:pPr>
      <w:rPr>
        <w:rFonts w:hint="default" w:ascii="Wingdings" w:hAnsi="Wingdings"/>
      </w:rPr>
      <w:start w:val="1"/>
      <w:suff w:val="tab"/>
    </w:lvl>
    <w:lvl w:ilvl="3">
      <w:isLgl w:val="false"/>
      <w:lvlJc w:val="left"/>
      <w:lvlText w:val=""/>
      <w:numFmt w:val="bullet"/>
      <w:pPr>
        <w:pBdr/>
        <w:spacing/>
        <w:ind w:hanging="360" w:left="3240"/>
      </w:pPr>
      <w:rPr>
        <w:rFonts w:hint="default" w:ascii="Symbol" w:hAnsi="Symbol"/>
      </w:rPr>
      <w:start w:val="1"/>
      <w:suff w:val="tab"/>
    </w:lvl>
    <w:lvl w:ilvl="4">
      <w:isLgl w:val="false"/>
      <w:lvlJc w:val="left"/>
      <w:lvlText w:val="o"/>
      <w:numFmt w:val="bullet"/>
      <w:pPr>
        <w:pBdr/>
        <w:spacing/>
        <w:ind w:hanging="360" w:left="3960"/>
      </w:pPr>
      <w:rPr>
        <w:rFonts w:hint="default" w:ascii="Courier New" w:hAnsi="Courier New" w:cs="Courier New"/>
      </w:rPr>
      <w:start w:val="1"/>
      <w:suff w:val="tab"/>
    </w:lvl>
    <w:lvl w:ilvl="5">
      <w:isLgl w:val="false"/>
      <w:lvlJc w:val="left"/>
      <w:lvlText w:val=""/>
      <w:numFmt w:val="bullet"/>
      <w:pPr>
        <w:pBdr/>
        <w:spacing/>
        <w:ind w:hanging="360" w:left="4680"/>
      </w:pPr>
      <w:rPr>
        <w:rFonts w:hint="default" w:ascii="Wingdings" w:hAnsi="Wingdings"/>
      </w:rPr>
      <w:start w:val="1"/>
      <w:suff w:val="tab"/>
    </w:lvl>
    <w:lvl w:ilvl="6">
      <w:isLgl w:val="false"/>
      <w:lvlJc w:val="left"/>
      <w:lvlText w:val=""/>
      <w:numFmt w:val="bullet"/>
      <w:pPr>
        <w:pBdr/>
        <w:spacing/>
        <w:ind w:hanging="360" w:left="5400"/>
      </w:pPr>
      <w:rPr>
        <w:rFonts w:hint="default" w:ascii="Symbol" w:hAnsi="Symbol"/>
      </w:rPr>
      <w:start w:val="1"/>
      <w:suff w:val="tab"/>
    </w:lvl>
    <w:lvl w:ilvl="7">
      <w:isLgl w:val="false"/>
      <w:lvlJc w:val="left"/>
      <w:lvlText w:val="o"/>
      <w:numFmt w:val="bullet"/>
      <w:pPr>
        <w:pBdr/>
        <w:spacing/>
        <w:ind w:hanging="360" w:left="6120"/>
      </w:pPr>
      <w:rPr>
        <w:rFonts w:hint="default" w:ascii="Courier New" w:hAnsi="Courier New" w:cs="Courier New"/>
      </w:rPr>
      <w:start w:val="1"/>
      <w:suff w:val="tab"/>
    </w:lvl>
    <w:lvl w:ilvl="8">
      <w:isLgl w:val="false"/>
      <w:lvlJc w:val="left"/>
      <w:lvlText w:val=""/>
      <w:numFmt w:val="bullet"/>
      <w:pPr>
        <w:pBdr/>
        <w:spacing/>
        <w:ind w:hanging="360" w:left="6840"/>
      </w:pPr>
      <w:rPr>
        <w:rFonts w:hint="default" w:ascii="Wingdings" w:hAnsi="Wingdings"/>
      </w:rPr>
      <w:start w:val="1"/>
      <w:suff w:val="tab"/>
    </w:lvl>
  </w:abstractNum>
  <w:abstractNum w:abstractNumId="25">
    <w:lvl w:ilvl="0">
      <w:isLgl w:val="false"/>
      <w:lvlJc w:val="left"/>
      <w:lvlText w:val=""/>
      <w:numFmt w:val="bullet"/>
      <w:pPr>
        <w:pBdr/>
        <w:spacing/>
        <w:ind w:hanging="360" w:left="1080"/>
      </w:pPr>
      <w:rPr>
        <w:rFonts w:hint="default" w:ascii="Symbol" w:hAnsi="Symbol" w:eastAsiaTheme="minorHAnsi" w:cstheme="minorBidi"/>
      </w:rPr>
      <w:start w:val="0"/>
      <w:suff w:val="tab"/>
    </w:lvl>
    <w:lvl w:ilvl="1">
      <w:isLgl w:val="false"/>
      <w:lvlJc w:val="left"/>
      <w:lvlText w:val="o"/>
      <w:numFmt w:val="bullet"/>
      <w:pPr>
        <w:pBdr/>
        <w:spacing/>
        <w:ind w:hanging="360" w:left="1800"/>
      </w:pPr>
      <w:rPr>
        <w:rFonts w:hint="default" w:ascii="Courier New" w:hAnsi="Courier New" w:cs="Courier New"/>
      </w:rPr>
      <w:start w:val="1"/>
      <w:suff w:val="tab"/>
    </w:lvl>
    <w:lvl w:ilvl="2">
      <w:isLgl w:val="false"/>
      <w:lvlJc w:val="left"/>
      <w:lvlText w:val=""/>
      <w:numFmt w:val="bullet"/>
      <w:pPr>
        <w:pBdr/>
        <w:spacing/>
        <w:ind w:hanging="360" w:left="2520"/>
      </w:pPr>
      <w:rPr>
        <w:rFonts w:hint="default" w:ascii="Wingdings" w:hAnsi="Wingdings"/>
      </w:rPr>
      <w:start w:val="1"/>
      <w:suff w:val="tab"/>
    </w:lvl>
    <w:lvl w:ilvl="3">
      <w:isLgl w:val="false"/>
      <w:lvlJc w:val="left"/>
      <w:lvlText w:val=""/>
      <w:numFmt w:val="bullet"/>
      <w:pPr>
        <w:pBdr/>
        <w:spacing/>
        <w:ind w:hanging="360" w:left="3240"/>
      </w:pPr>
      <w:rPr>
        <w:rFonts w:hint="default" w:ascii="Symbol" w:hAnsi="Symbol"/>
      </w:rPr>
      <w:start w:val="1"/>
      <w:suff w:val="tab"/>
    </w:lvl>
    <w:lvl w:ilvl="4">
      <w:isLgl w:val="false"/>
      <w:lvlJc w:val="left"/>
      <w:lvlText w:val="o"/>
      <w:numFmt w:val="bullet"/>
      <w:pPr>
        <w:pBdr/>
        <w:spacing/>
        <w:ind w:hanging="360" w:left="3960"/>
      </w:pPr>
      <w:rPr>
        <w:rFonts w:hint="default" w:ascii="Courier New" w:hAnsi="Courier New" w:cs="Courier New"/>
      </w:rPr>
      <w:start w:val="1"/>
      <w:suff w:val="tab"/>
    </w:lvl>
    <w:lvl w:ilvl="5">
      <w:isLgl w:val="false"/>
      <w:lvlJc w:val="left"/>
      <w:lvlText w:val=""/>
      <w:numFmt w:val="bullet"/>
      <w:pPr>
        <w:pBdr/>
        <w:spacing/>
        <w:ind w:hanging="360" w:left="4680"/>
      </w:pPr>
      <w:rPr>
        <w:rFonts w:hint="default" w:ascii="Wingdings" w:hAnsi="Wingdings"/>
      </w:rPr>
      <w:start w:val="1"/>
      <w:suff w:val="tab"/>
    </w:lvl>
    <w:lvl w:ilvl="6">
      <w:isLgl w:val="false"/>
      <w:lvlJc w:val="left"/>
      <w:lvlText w:val=""/>
      <w:numFmt w:val="bullet"/>
      <w:pPr>
        <w:pBdr/>
        <w:spacing/>
        <w:ind w:hanging="360" w:left="5400"/>
      </w:pPr>
      <w:rPr>
        <w:rFonts w:hint="default" w:ascii="Symbol" w:hAnsi="Symbol"/>
      </w:rPr>
      <w:start w:val="1"/>
      <w:suff w:val="tab"/>
    </w:lvl>
    <w:lvl w:ilvl="7">
      <w:isLgl w:val="false"/>
      <w:lvlJc w:val="left"/>
      <w:lvlText w:val="o"/>
      <w:numFmt w:val="bullet"/>
      <w:pPr>
        <w:pBdr/>
        <w:spacing/>
        <w:ind w:hanging="360" w:left="6120"/>
      </w:pPr>
      <w:rPr>
        <w:rFonts w:hint="default" w:ascii="Courier New" w:hAnsi="Courier New" w:cs="Courier New"/>
      </w:rPr>
      <w:start w:val="1"/>
      <w:suff w:val="tab"/>
    </w:lvl>
    <w:lvl w:ilvl="8">
      <w:isLgl w:val="false"/>
      <w:lvlJc w:val="left"/>
      <w:lvlText w:val=""/>
      <w:numFmt w:val="bullet"/>
      <w:pPr>
        <w:pBdr/>
        <w:spacing/>
        <w:ind w:hanging="360" w:left="6840"/>
      </w:pPr>
      <w:rPr>
        <w:rFonts w:hint="default" w:ascii="Wingdings" w:hAnsi="Wingdings"/>
      </w:rPr>
      <w:start w:val="1"/>
      <w:suff w:val="tab"/>
    </w:lvl>
  </w:abstractNum>
  <w:abstractNum w:abstractNumId="26">
    <w:lvl w:ilvl="0">
      <w:isLgl w:val="false"/>
      <w:lvlJc w:val="left"/>
      <w:lvlText w:val="o"/>
      <w:numFmt w:val="bullet"/>
      <w:pPr>
        <w:pBdr/>
        <w:spacing/>
        <w:ind w:hanging="360" w:left="720"/>
      </w:pPr>
      <w:rPr>
        <w:rFonts w:hint="default" w:ascii="Courier New" w:hAnsi="Courier New" w:cs="Courier New"/>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7">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8">
    <w:lvl w:ilvl="0">
      <w:isLgl w:val="false"/>
      <w:lvlJc w:val="left"/>
      <w:lvlText w:val=""/>
      <w:numFmt w:val="bullet"/>
      <w:pPr>
        <w:pBdr/>
        <w:spacing/>
        <w:ind w:hanging="720" w:left="1440"/>
      </w:pPr>
      <w:rPr>
        <w:rFonts w:hint="default" w:ascii="Symbol" w:hAnsi="Symbol" w:eastAsiaTheme="minorHAnsi" w:cstheme="minorBidi"/>
      </w:rPr>
      <w:start w:val="0"/>
      <w:suff w:val="tab"/>
    </w:lvl>
    <w:lvl w:ilvl="1">
      <w:isLgl w:val="false"/>
      <w:lvlJc w:val="left"/>
      <w:lvlText w:val="o"/>
      <w:numFmt w:val="bullet"/>
      <w:pPr>
        <w:pBdr/>
        <w:spacing/>
        <w:ind w:hanging="360" w:left="1800"/>
      </w:pPr>
      <w:rPr>
        <w:rFonts w:hint="default" w:ascii="Courier New" w:hAnsi="Courier New" w:cs="Courier New"/>
      </w:rPr>
      <w:start w:val="1"/>
      <w:suff w:val="tab"/>
    </w:lvl>
    <w:lvl w:ilvl="2">
      <w:isLgl w:val="false"/>
      <w:lvlJc w:val="left"/>
      <w:lvlText w:val=""/>
      <w:numFmt w:val="bullet"/>
      <w:pPr>
        <w:pBdr/>
        <w:spacing/>
        <w:ind w:hanging="360" w:left="2520"/>
      </w:pPr>
      <w:rPr>
        <w:rFonts w:hint="default" w:ascii="Wingdings" w:hAnsi="Wingdings"/>
      </w:rPr>
      <w:start w:val="1"/>
      <w:suff w:val="tab"/>
    </w:lvl>
    <w:lvl w:ilvl="3">
      <w:isLgl w:val="false"/>
      <w:lvlJc w:val="left"/>
      <w:lvlText w:val=""/>
      <w:numFmt w:val="bullet"/>
      <w:pPr>
        <w:pBdr/>
        <w:spacing/>
        <w:ind w:hanging="360" w:left="3240"/>
      </w:pPr>
      <w:rPr>
        <w:rFonts w:hint="default" w:ascii="Symbol" w:hAnsi="Symbol"/>
      </w:rPr>
      <w:start w:val="1"/>
      <w:suff w:val="tab"/>
    </w:lvl>
    <w:lvl w:ilvl="4">
      <w:isLgl w:val="false"/>
      <w:lvlJc w:val="left"/>
      <w:lvlText w:val="o"/>
      <w:numFmt w:val="bullet"/>
      <w:pPr>
        <w:pBdr/>
        <w:spacing/>
        <w:ind w:hanging="360" w:left="3960"/>
      </w:pPr>
      <w:rPr>
        <w:rFonts w:hint="default" w:ascii="Courier New" w:hAnsi="Courier New" w:cs="Courier New"/>
      </w:rPr>
      <w:start w:val="1"/>
      <w:suff w:val="tab"/>
    </w:lvl>
    <w:lvl w:ilvl="5">
      <w:isLgl w:val="false"/>
      <w:lvlJc w:val="left"/>
      <w:lvlText w:val=""/>
      <w:numFmt w:val="bullet"/>
      <w:pPr>
        <w:pBdr/>
        <w:spacing/>
        <w:ind w:hanging="360" w:left="4680"/>
      </w:pPr>
      <w:rPr>
        <w:rFonts w:hint="default" w:ascii="Wingdings" w:hAnsi="Wingdings"/>
      </w:rPr>
      <w:start w:val="1"/>
      <w:suff w:val="tab"/>
    </w:lvl>
    <w:lvl w:ilvl="6">
      <w:isLgl w:val="false"/>
      <w:lvlJc w:val="left"/>
      <w:lvlText w:val=""/>
      <w:numFmt w:val="bullet"/>
      <w:pPr>
        <w:pBdr/>
        <w:spacing/>
        <w:ind w:hanging="360" w:left="5400"/>
      </w:pPr>
      <w:rPr>
        <w:rFonts w:hint="default" w:ascii="Symbol" w:hAnsi="Symbol"/>
      </w:rPr>
      <w:start w:val="1"/>
      <w:suff w:val="tab"/>
    </w:lvl>
    <w:lvl w:ilvl="7">
      <w:isLgl w:val="false"/>
      <w:lvlJc w:val="left"/>
      <w:lvlText w:val="o"/>
      <w:numFmt w:val="bullet"/>
      <w:pPr>
        <w:pBdr/>
        <w:spacing/>
        <w:ind w:hanging="360" w:left="6120"/>
      </w:pPr>
      <w:rPr>
        <w:rFonts w:hint="default" w:ascii="Courier New" w:hAnsi="Courier New" w:cs="Courier New"/>
      </w:rPr>
      <w:start w:val="1"/>
      <w:suff w:val="tab"/>
    </w:lvl>
    <w:lvl w:ilvl="8">
      <w:isLgl w:val="false"/>
      <w:lvlJc w:val="left"/>
      <w:lvlText w:val=""/>
      <w:numFmt w:val="bullet"/>
      <w:pPr>
        <w:pBdr/>
        <w:spacing/>
        <w:ind w:hanging="360" w:left="6840"/>
      </w:pPr>
      <w:rPr>
        <w:rFonts w:hint="default" w:ascii="Wingdings" w:hAnsi="Wingdings"/>
      </w:rPr>
      <w:start w:val="1"/>
      <w:suff w:val="tab"/>
    </w:lvl>
  </w:abstractNum>
  <w:abstractNum w:abstractNumId="29">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20"/>
  </w:num>
  <w:num w:numId="2">
    <w:abstractNumId w:val="21"/>
  </w:num>
  <w:num w:numId="3">
    <w:abstractNumId w:val="15"/>
  </w:num>
  <w:num w:numId="4">
    <w:abstractNumId w:val="1"/>
  </w:num>
  <w:num w:numId="5">
    <w:abstractNumId w:val="23"/>
  </w:num>
  <w:num w:numId="6">
    <w:abstractNumId w:val="16"/>
  </w:num>
  <w:num w:numId="7">
    <w:abstractNumId w:val="2"/>
  </w:num>
  <w:num w:numId="8">
    <w:abstractNumId w:val="19"/>
  </w:num>
  <w:num w:numId="9">
    <w:abstractNumId w:val="12"/>
  </w:num>
  <w:num w:numId="10">
    <w:abstractNumId w:val="5"/>
  </w:num>
  <w:num w:numId="11">
    <w:abstractNumId w:val="4"/>
  </w:num>
  <w:num w:numId="12">
    <w:abstractNumId w:val="7"/>
  </w:num>
  <w:num w:numId="13">
    <w:abstractNumId w:val="29"/>
  </w:num>
  <w:num w:numId="14">
    <w:abstractNumId w:val="24"/>
  </w:num>
  <w:num w:numId="15">
    <w:abstractNumId w:val="18"/>
  </w:num>
  <w:num w:numId="16">
    <w:abstractNumId w:val="11"/>
  </w:num>
  <w:num w:numId="17">
    <w:abstractNumId w:val="10"/>
  </w:num>
  <w:num w:numId="18">
    <w:abstractNumId w:val="6"/>
  </w:num>
  <w:num w:numId="19">
    <w:abstractNumId w:val="0"/>
  </w:num>
  <w:num w:numId="20">
    <w:abstractNumId w:val="22"/>
  </w:num>
  <w:num w:numId="21">
    <w:abstractNumId w:val="17"/>
  </w:num>
  <w:num w:numId="22">
    <w:abstractNumId w:val="9"/>
  </w:num>
  <w:num w:numId="23">
    <w:abstractNumId w:val="28"/>
  </w:num>
  <w:num w:numId="24">
    <w:abstractNumId w:val="14"/>
  </w:num>
  <w:num w:numId="25">
    <w:abstractNumId w:val="8"/>
  </w:num>
  <w:num w:numId="26">
    <w:abstractNumId w:val="26"/>
  </w:num>
  <w:num w:numId="27">
    <w:abstractNumId w:val="3"/>
  </w:num>
  <w:num w:numId="28">
    <w:abstractNumId w:val="25"/>
  </w:num>
  <w:num w:numId="29">
    <w:abstractNumId w:val="13"/>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50">
    <w:name w:val="Table Grid Light"/>
    <w:basedOn w:val="91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Plain Table 1"/>
    <w:basedOn w:val="91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Plain Table 2"/>
    <w:basedOn w:val="91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Plain Table 3"/>
    <w:basedOn w:val="91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Plain Table 4"/>
    <w:basedOn w:val="91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Plain Table 5"/>
    <w:basedOn w:val="91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1 Light"/>
    <w:basedOn w:val="91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1 Light - Accent 1"/>
    <w:basedOn w:val="91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1 Light - Accent 2"/>
    <w:basedOn w:val="91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1 Light - Accent 3"/>
    <w:basedOn w:val="91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1 Light - Accent 4"/>
    <w:basedOn w:val="91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1 Light - Accent 5"/>
    <w:basedOn w:val="91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1 Light - Accent 6"/>
    <w:basedOn w:val="91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2"/>
    <w:basedOn w:val="91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2 - Accent 1"/>
    <w:basedOn w:val="91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2 - Accent 2"/>
    <w:basedOn w:val="91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Grid Table 2 - Accent 3"/>
    <w:basedOn w:val="91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Grid Table 2 - Accent 4"/>
    <w:basedOn w:val="91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Grid Table 2 - Accent 5"/>
    <w:basedOn w:val="91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Grid Table 2 - Accent 6"/>
    <w:basedOn w:val="91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3"/>
    <w:basedOn w:val="91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3 - Accent 1"/>
    <w:basedOn w:val="91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Grid Table 3 - Accent 2"/>
    <w:basedOn w:val="91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3 - Accent 3"/>
    <w:basedOn w:val="91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3 - Accent 4"/>
    <w:basedOn w:val="91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Grid Table 3 - Accent 5"/>
    <w:basedOn w:val="91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Grid Table 3 - Accent 6"/>
    <w:basedOn w:val="91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Grid Table 4"/>
    <w:basedOn w:val="91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4 - Accent 1"/>
    <w:basedOn w:val="91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Grid Table 4 - Accent 2"/>
    <w:basedOn w:val="91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Grid Table 4 - Accent 3"/>
    <w:basedOn w:val="91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Grid Table 4 - Accent 4"/>
    <w:basedOn w:val="91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Grid Table 4 - Accent 5"/>
    <w:basedOn w:val="91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Grid Table 4 - Accent 6"/>
    <w:basedOn w:val="91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Grid Table 5 Dark"/>
    <w:basedOn w:val="9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Grid Table 5 Dark- Accent 1"/>
    <w:basedOn w:val="9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Grid Table 5 Dark - Accent 2"/>
    <w:basedOn w:val="9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Grid Table 5 Dark - Accent 3"/>
    <w:basedOn w:val="9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Grid Table 5 Dark- Accent 4"/>
    <w:basedOn w:val="9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Grid Table 5 Dark - Accent 5"/>
    <w:basedOn w:val="9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Grid Table 5 Dark - Accent 6"/>
    <w:basedOn w:val="9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Grid Table 6 Colorful"/>
    <w:basedOn w:val="91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92">
    <w:name w:val="Grid Table 6 Colorful - Accent 1"/>
    <w:basedOn w:val="91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93">
    <w:name w:val="Grid Table 6 Colorful - Accent 2"/>
    <w:basedOn w:val="91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94">
    <w:name w:val="Grid Table 6 Colorful - Accent 3"/>
    <w:basedOn w:val="91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95">
    <w:name w:val="Grid Table 6 Colorful - Accent 4"/>
    <w:basedOn w:val="91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96">
    <w:name w:val="Grid Table 6 Colorful - Accent 5"/>
    <w:basedOn w:val="91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97">
    <w:name w:val="Grid Table 6 Colorful - Accent 6"/>
    <w:basedOn w:val="91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98">
    <w:name w:val="Grid Table 7 Colorful"/>
    <w:basedOn w:val="91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Grid Table 7 Colorful - Accent 1"/>
    <w:basedOn w:val="91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6da5"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Grid Table 7 Colorful - Accent 2"/>
    <w:basedOn w:val="91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Grid Table 7 Colorful - Accent 3"/>
    <w:basedOn w:val="91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3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Grid Table 7 Colorful - Accent 4"/>
    <w:basedOn w:val="91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Grid Table 7 Colorful - Accent 5"/>
    <w:basedOn w:val="91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879"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Grid Table 7 Colorful - Accent 6"/>
    <w:basedOn w:val="91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25408"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1 Light"/>
    <w:basedOn w:val="9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1 Light - Accent 1"/>
    <w:basedOn w:val="9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st Table 1 Light - Accent 2"/>
    <w:basedOn w:val="9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st Table 1 Light - Accent 3"/>
    <w:basedOn w:val="9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st Table 1 Light - Accent 4"/>
    <w:basedOn w:val="9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st Table 1 Light - Accent 5"/>
    <w:basedOn w:val="9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st Table 1 Light - Accent 6"/>
    <w:basedOn w:val="9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st Table 2"/>
    <w:basedOn w:val="91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st Table 2 - Accent 1"/>
    <w:basedOn w:val="91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st Table 2 - Accent 2"/>
    <w:basedOn w:val="91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st Table 2 - Accent 3"/>
    <w:basedOn w:val="91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st Table 2 - Accent 4"/>
    <w:basedOn w:val="91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st Table 2 - Accent 5"/>
    <w:basedOn w:val="91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st Table 2 - Accent 6"/>
    <w:basedOn w:val="91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st Table 3"/>
    <w:basedOn w:val="91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st Table 3 - Accent 1"/>
    <w:basedOn w:val="91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st Table 3 - Accent 2"/>
    <w:basedOn w:val="91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st Table 3 - Accent 3"/>
    <w:basedOn w:val="91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st Table 3 - Accent 4"/>
    <w:basedOn w:val="91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List Table 3 - Accent 5"/>
    <w:basedOn w:val="91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st Table 3 - Accent 6"/>
    <w:basedOn w:val="91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st Table 4"/>
    <w:basedOn w:val="91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st Table 4 - Accent 1"/>
    <w:basedOn w:val="91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List Table 4 - Accent 2"/>
    <w:basedOn w:val="91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st Table 4 - Accent 3"/>
    <w:basedOn w:val="91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st Table 4 - Accent 4"/>
    <w:basedOn w:val="91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st Table 4 - Accent 5"/>
    <w:basedOn w:val="91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List Table 4 - Accent 6"/>
    <w:basedOn w:val="91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List Table 5 Dark"/>
    <w:basedOn w:val="91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4">
    <w:name w:val="List Table 5 Dark - Accent 1"/>
    <w:basedOn w:val="91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5">
    <w:name w:val="List Table 5 Dark - Accent 2"/>
    <w:basedOn w:val="91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6">
    <w:name w:val="List Table 5 Dark - Accent 3"/>
    <w:basedOn w:val="91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7">
    <w:name w:val="List Table 5 Dark - Accent 4"/>
    <w:basedOn w:val="91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8">
    <w:name w:val="List Table 5 Dark - Accent 5"/>
    <w:basedOn w:val="91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9">
    <w:name w:val="List Table 5 Dark - Accent 6"/>
    <w:basedOn w:val="91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0">
    <w:name w:val="List Table 6 Colorful"/>
    <w:basedOn w:val="91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List Table 6 Colorful - Accent 1"/>
    <w:basedOn w:val="91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List Table 6 Colorful - Accent 2"/>
    <w:basedOn w:val="91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List Table 6 Colorful - Accent 3"/>
    <w:basedOn w:val="91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List Table 6 Colorful - Accent 4"/>
    <w:basedOn w:val="91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List Table 6 Colorful - Accent 5"/>
    <w:basedOn w:val="91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List Table 6 Colorful - Accent 6"/>
    <w:basedOn w:val="91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List Table 7 Colorful"/>
    <w:basedOn w:val="91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48">
    <w:name w:val="List Table 7 Colorful - Accent 1"/>
    <w:basedOn w:val="91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b4b7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849">
    <w:name w:val="List Table 7 Colorful - Accent 2"/>
    <w:basedOn w:val="91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850">
    <w:name w:val="List Table 7 Colorful - Accent 3"/>
    <w:basedOn w:val="91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9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851">
    <w:name w:val="List Table 7 Colorful - Accent 4"/>
    <w:basedOn w:val="91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852">
    <w:name w:val="List Table 7 Colorful - Accent 5"/>
    <w:basedOn w:val="91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ba3"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853">
    <w:name w:val="List Table 7 Colorful - Accent 6"/>
    <w:basedOn w:val="91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d680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854">
    <w:name w:val="Lined - Accent"/>
    <w:basedOn w:val="9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Lined - Accent 1"/>
    <w:basedOn w:val="9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Lined - Accent 2"/>
    <w:basedOn w:val="9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Lined - Accent 3"/>
    <w:basedOn w:val="9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Lined - Accent 4"/>
    <w:basedOn w:val="9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Lined - Accent 5"/>
    <w:basedOn w:val="9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Lined - Accent 6"/>
    <w:basedOn w:val="9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Bordered &amp; Lined - Accent"/>
    <w:basedOn w:val="91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Bordered &amp; Lined - Accent 1"/>
    <w:basedOn w:val="91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Bordered &amp; Lined - Accent 2"/>
    <w:basedOn w:val="91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Bordered &amp; Lined - Accent 3"/>
    <w:basedOn w:val="91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Bordered &amp; Lined - Accent 4"/>
    <w:basedOn w:val="91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Bordered &amp; Lined - Accent 5"/>
    <w:basedOn w:val="91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Bordered &amp; Lined - Accent 6"/>
    <w:basedOn w:val="91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Bordered"/>
    <w:basedOn w:val="91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Bordered - Accent 1"/>
    <w:basedOn w:val="91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Bordered - Accent 2"/>
    <w:basedOn w:val="91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Bordered - Accent 3"/>
    <w:basedOn w:val="91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Bordered - Accent 4"/>
    <w:basedOn w:val="91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Bordered - Accent 5"/>
    <w:basedOn w:val="91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Bordered - Accent 6"/>
    <w:basedOn w:val="91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75">
    <w:name w:val="Heading 4"/>
    <w:basedOn w:val="906"/>
    <w:next w:val="906"/>
    <w:link w:val="881"/>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76">
    <w:name w:val="Heading 5"/>
    <w:basedOn w:val="906"/>
    <w:next w:val="906"/>
    <w:link w:val="882"/>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77">
    <w:name w:val="Heading 6"/>
    <w:basedOn w:val="906"/>
    <w:next w:val="906"/>
    <w:link w:val="883"/>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78">
    <w:name w:val="Heading 7"/>
    <w:basedOn w:val="906"/>
    <w:next w:val="906"/>
    <w:link w:val="884"/>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79">
    <w:name w:val="Heading 8"/>
    <w:basedOn w:val="906"/>
    <w:next w:val="906"/>
    <w:link w:val="885"/>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80">
    <w:name w:val="Heading 9"/>
    <w:basedOn w:val="906"/>
    <w:next w:val="906"/>
    <w:link w:val="886"/>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81">
    <w:name w:val="Heading 4 Char"/>
    <w:basedOn w:val="910"/>
    <w:link w:val="875"/>
    <w:uiPriority w:val="9"/>
    <w:pPr>
      <w:pBdr/>
      <w:spacing/>
      <w:ind/>
    </w:pPr>
    <w:rPr>
      <w:rFonts w:ascii="Arial" w:hAnsi="Arial" w:eastAsia="Arial" w:cs="Arial"/>
      <w:i/>
      <w:iCs/>
      <w:color w:val="0f4761" w:themeColor="accent1" w:themeShade="BF"/>
    </w:rPr>
  </w:style>
  <w:style w:type="character" w:styleId="882">
    <w:name w:val="Heading 5 Char"/>
    <w:basedOn w:val="910"/>
    <w:link w:val="876"/>
    <w:uiPriority w:val="9"/>
    <w:pPr>
      <w:pBdr/>
      <w:spacing/>
      <w:ind/>
    </w:pPr>
    <w:rPr>
      <w:rFonts w:ascii="Arial" w:hAnsi="Arial" w:eastAsia="Arial" w:cs="Arial"/>
      <w:color w:val="0f4761" w:themeColor="accent1" w:themeShade="BF"/>
    </w:rPr>
  </w:style>
  <w:style w:type="character" w:styleId="883">
    <w:name w:val="Heading 6 Char"/>
    <w:basedOn w:val="910"/>
    <w:link w:val="877"/>
    <w:uiPriority w:val="9"/>
    <w:pPr>
      <w:pBdr/>
      <w:spacing/>
      <w:ind/>
    </w:pPr>
    <w:rPr>
      <w:rFonts w:ascii="Arial" w:hAnsi="Arial" w:eastAsia="Arial" w:cs="Arial"/>
      <w:i/>
      <w:iCs/>
      <w:color w:val="595959" w:themeColor="text1" w:themeTint="A6"/>
    </w:rPr>
  </w:style>
  <w:style w:type="character" w:styleId="884">
    <w:name w:val="Heading 7 Char"/>
    <w:basedOn w:val="910"/>
    <w:link w:val="878"/>
    <w:uiPriority w:val="9"/>
    <w:pPr>
      <w:pBdr/>
      <w:spacing/>
      <w:ind/>
    </w:pPr>
    <w:rPr>
      <w:rFonts w:ascii="Arial" w:hAnsi="Arial" w:eastAsia="Arial" w:cs="Arial"/>
      <w:color w:val="595959" w:themeColor="text1" w:themeTint="A6"/>
    </w:rPr>
  </w:style>
  <w:style w:type="character" w:styleId="885">
    <w:name w:val="Heading 8 Char"/>
    <w:basedOn w:val="910"/>
    <w:link w:val="879"/>
    <w:uiPriority w:val="9"/>
    <w:pPr>
      <w:pBdr/>
      <w:spacing/>
      <w:ind/>
    </w:pPr>
    <w:rPr>
      <w:rFonts w:ascii="Arial" w:hAnsi="Arial" w:eastAsia="Arial" w:cs="Arial"/>
      <w:i/>
      <w:iCs/>
      <w:color w:val="272727" w:themeColor="text1" w:themeTint="D8"/>
    </w:rPr>
  </w:style>
  <w:style w:type="character" w:styleId="886">
    <w:name w:val="Heading 9 Char"/>
    <w:basedOn w:val="910"/>
    <w:link w:val="880"/>
    <w:uiPriority w:val="9"/>
    <w:pPr>
      <w:pBdr/>
      <w:spacing/>
      <w:ind/>
    </w:pPr>
    <w:rPr>
      <w:rFonts w:ascii="Arial" w:hAnsi="Arial" w:eastAsia="Arial" w:cs="Arial"/>
      <w:i/>
      <w:iCs/>
      <w:color w:val="272727" w:themeColor="text1" w:themeTint="D8"/>
    </w:rPr>
  </w:style>
  <w:style w:type="paragraph" w:styleId="887">
    <w:name w:val="Quote"/>
    <w:basedOn w:val="906"/>
    <w:next w:val="906"/>
    <w:link w:val="888"/>
    <w:uiPriority w:val="29"/>
    <w:qFormat/>
    <w:pPr>
      <w:pBdr/>
      <w:spacing w:before="160"/>
      <w:ind/>
      <w:jc w:val="center"/>
    </w:pPr>
    <w:rPr>
      <w:i/>
      <w:iCs/>
      <w:color w:val="404040" w:themeColor="text1" w:themeTint="BF"/>
    </w:rPr>
  </w:style>
  <w:style w:type="character" w:styleId="888">
    <w:name w:val="Quote Char"/>
    <w:basedOn w:val="910"/>
    <w:link w:val="887"/>
    <w:uiPriority w:val="29"/>
    <w:pPr>
      <w:pBdr/>
      <w:spacing/>
      <w:ind/>
    </w:pPr>
    <w:rPr>
      <w:i/>
      <w:iCs/>
      <w:color w:val="404040" w:themeColor="text1" w:themeTint="BF"/>
    </w:rPr>
  </w:style>
  <w:style w:type="character" w:styleId="889">
    <w:name w:val="Intense Emphasis"/>
    <w:basedOn w:val="910"/>
    <w:uiPriority w:val="21"/>
    <w:qFormat/>
    <w:pPr>
      <w:pBdr/>
      <w:spacing/>
      <w:ind/>
    </w:pPr>
    <w:rPr>
      <w:i/>
      <w:iCs/>
      <w:color w:val="0f4761" w:themeColor="accent1" w:themeShade="BF"/>
    </w:rPr>
  </w:style>
  <w:style w:type="paragraph" w:styleId="890">
    <w:name w:val="Intense Quote"/>
    <w:basedOn w:val="906"/>
    <w:next w:val="906"/>
    <w:link w:val="891"/>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91">
    <w:name w:val="Intense Quote Char"/>
    <w:basedOn w:val="910"/>
    <w:link w:val="890"/>
    <w:uiPriority w:val="30"/>
    <w:pPr>
      <w:pBdr/>
      <w:spacing/>
      <w:ind/>
    </w:pPr>
    <w:rPr>
      <w:i/>
      <w:iCs/>
      <w:color w:val="0f4761" w:themeColor="accent1" w:themeShade="BF"/>
    </w:rPr>
  </w:style>
  <w:style w:type="character" w:styleId="892">
    <w:name w:val="Intense Reference"/>
    <w:basedOn w:val="910"/>
    <w:uiPriority w:val="32"/>
    <w:qFormat/>
    <w:pPr>
      <w:pBdr/>
      <w:spacing/>
      <w:ind/>
    </w:pPr>
    <w:rPr>
      <w:b/>
      <w:bCs/>
      <w:smallCaps/>
      <w:color w:val="0f4761" w:themeColor="accent1" w:themeShade="BF"/>
      <w:spacing w:val="5"/>
    </w:rPr>
  </w:style>
  <w:style w:type="character" w:styleId="893">
    <w:name w:val="Subtle Emphasis"/>
    <w:basedOn w:val="910"/>
    <w:uiPriority w:val="19"/>
    <w:qFormat/>
    <w:pPr>
      <w:pBdr/>
      <w:spacing/>
      <w:ind/>
    </w:pPr>
    <w:rPr>
      <w:i/>
      <w:iCs/>
      <w:color w:val="404040" w:themeColor="text1" w:themeTint="BF"/>
    </w:rPr>
  </w:style>
  <w:style w:type="character" w:styleId="894">
    <w:name w:val="Emphasis"/>
    <w:basedOn w:val="910"/>
    <w:uiPriority w:val="20"/>
    <w:qFormat/>
    <w:pPr>
      <w:pBdr/>
      <w:spacing/>
      <w:ind/>
    </w:pPr>
    <w:rPr>
      <w:i/>
      <w:iCs/>
    </w:rPr>
  </w:style>
  <w:style w:type="character" w:styleId="895">
    <w:name w:val="Strong"/>
    <w:basedOn w:val="910"/>
    <w:uiPriority w:val="22"/>
    <w:qFormat/>
    <w:pPr>
      <w:pBdr/>
      <w:spacing/>
      <w:ind/>
    </w:pPr>
    <w:rPr>
      <w:b/>
      <w:bCs/>
    </w:rPr>
  </w:style>
  <w:style w:type="character" w:styleId="896">
    <w:name w:val="Subtle Reference"/>
    <w:basedOn w:val="910"/>
    <w:uiPriority w:val="31"/>
    <w:qFormat/>
    <w:pPr>
      <w:pBdr/>
      <w:spacing/>
      <w:ind/>
    </w:pPr>
    <w:rPr>
      <w:smallCaps/>
      <w:color w:val="5a5a5a" w:themeColor="text1" w:themeTint="A5"/>
    </w:rPr>
  </w:style>
  <w:style w:type="character" w:styleId="897">
    <w:name w:val="Book Title"/>
    <w:basedOn w:val="910"/>
    <w:uiPriority w:val="33"/>
    <w:qFormat/>
    <w:pPr>
      <w:pBdr/>
      <w:spacing/>
      <w:ind/>
    </w:pPr>
    <w:rPr>
      <w:b/>
      <w:bCs/>
      <w:i/>
      <w:iCs/>
      <w:spacing w:val="5"/>
    </w:rPr>
  </w:style>
  <w:style w:type="paragraph" w:styleId="898">
    <w:name w:val="footnote text"/>
    <w:basedOn w:val="906"/>
    <w:link w:val="899"/>
    <w:uiPriority w:val="99"/>
    <w:semiHidden/>
    <w:unhideWhenUsed/>
    <w:pPr>
      <w:pBdr/>
      <w:spacing w:after="0" w:line="240" w:lineRule="auto"/>
      <w:ind/>
    </w:pPr>
    <w:rPr>
      <w:sz w:val="20"/>
      <w:szCs w:val="20"/>
    </w:rPr>
  </w:style>
  <w:style w:type="character" w:styleId="899">
    <w:name w:val="Footnote Text Char"/>
    <w:basedOn w:val="910"/>
    <w:link w:val="898"/>
    <w:uiPriority w:val="99"/>
    <w:semiHidden/>
    <w:pPr>
      <w:pBdr/>
      <w:spacing/>
      <w:ind/>
    </w:pPr>
    <w:rPr>
      <w:sz w:val="20"/>
      <w:szCs w:val="20"/>
    </w:rPr>
  </w:style>
  <w:style w:type="character" w:styleId="900">
    <w:name w:val="footnote reference"/>
    <w:basedOn w:val="910"/>
    <w:uiPriority w:val="99"/>
    <w:semiHidden/>
    <w:unhideWhenUsed/>
    <w:pPr>
      <w:pBdr/>
      <w:spacing/>
      <w:ind/>
    </w:pPr>
    <w:rPr>
      <w:vertAlign w:val="superscript"/>
    </w:rPr>
  </w:style>
  <w:style w:type="paragraph" w:styleId="901">
    <w:name w:val="endnote text"/>
    <w:basedOn w:val="906"/>
    <w:link w:val="902"/>
    <w:uiPriority w:val="99"/>
    <w:semiHidden/>
    <w:unhideWhenUsed/>
    <w:pPr>
      <w:pBdr/>
      <w:spacing w:after="0" w:line="240" w:lineRule="auto"/>
      <w:ind/>
    </w:pPr>
    <w:rPr>
      <w:sz w:val="20"/>
      <w:szCs w:val="20"/>
    </w:rPr>
  </w:style>
  <w:style w:type="character" w:styleId="902">
    <w:name w:val="Endnote Text Char"/>
    <w:basedOn w:val="910"/>
    <w:link w:val="901"/>
    <w:uiPriority w:val="99"/>
    <w:semiHidden/>
    <w:pPr>
      <w:pBdr/>
      <w:spacing/>
      <w:ind/>
    </w:pPr>
    <w:rPr>
      <w:sz w:val="20"/>
      <w:szCs w:val="20"/>
    </w:rPr>
  </w:style>
  <w:style w:type="character" w:styleId="903">
    <w:name w:val="endnote reference"/>
    <w:basedOn w:val="910"/>
    <w:uiPriority w:val="99"/>
    <w:semiHidden/>
    <w:unhideWhenUsed/>
    <w:pPr>
      <w:pBdr/>
      <w:spacing/>
      <w:ind/>
    </w:pPr>
    <w:rPr>
      <w:vertAlign w:val="superscript"/>
    </w:rPr>
  </w:style>
  <w:style w:type="character" w:styleId="904">
    <w:name w:val="FollowedHyperlink"/>
    <w:basedOn w:val="910"/>
    <w:uiPriority w:val="99"/>
    <w:semiHidden/>
    <w:unhideWhenUsed/>
    <w:pPr>
      <w:pBdr/>
      <w:spacing/>
      <w:ind/>
    </w:pPr>
    <w:rPr>
      <w:color w:val="954f72" w:themeColor="followedHyperlink"/>
      <w:u w:val="single"/>
    </w:rPr>
  </w:style>
  <w:style w:type="paragraph" w:styleId="905">
    <w:name w:val="table of figures"/>
    <w:basedOn w:val="906"/>
    <w:next w:val="906"/>
    <w:uiPriority w:val="99"/>
    <w:unhideWhenUsed/>
    <w:pPr>
      <w:pBdr/>
      <w:spacing w:after="0" w:afterAutospacing="0"/>
      <w:ind/>
    </w:pPr>
  </w:style>
  <w:style w:type="paragraph" w:styleId="906" w:default="1">
    <w:name w:val="Normal"/>
    <w:qFormat/>
    <w:pPr>
      <w:pBdr/>
      <w:spacing/>
      <w:ind/>
    </w:pPr>
  </w:style>
  <w:style w:type="paragraph" w:styleId="907">
    <w:name w:val="Heading 1"/>
    <w:basedOn w:val="906"/>
    <w:next w:val="906"/>
    <w:link w:val="919"/>
    <w:uiPriority w:val="9"/>
    <w:qFormat/>
    <w:pPr>
      <w:keepNext w:val="true"/>
      <w:keepLines w:val="true"/>
      <w:pBdr/>
      <w:spacing w:after="0" w:before="240"/>
      <w:ind/>
      <w:outlineLvl w:val="0"/>
    </w:pPr>
    <w:rPr>
      <w:rFonts w:asciiTheme="majorHAnsi" w:hAnsiTheme="majorHAnsi" w:eastAsiaTheme="majorEastAsia" w:cstheme="majorBidi"/>
      <w:color w:val="365f91" w:themeColor="accent1" w:themeShade="BF"/>
      <w:sz w:val="32"/>
      <w:szCs w:val="32"/>
    </w:rPr>
  </w:style>
  <w:style w:type="paragraph" w:styleId="908">
    <w:name w:val="Heading 2"/>
    <w:basedOn w:val="906"/>
    <w:next w:val="906"/>
    <w:link w:val="921"/>
    <w:uiPriority w:val="9"/>
    <w:unhideWhenUsed/>
    <w:qFormat/>
    <w:pPr>
      <w:keepNext w:val="true"/>
      <w:keepLines w:val="true"/>
      <w:pBdr/>
      <w:spacing w:after="0" w:before="40"/>
      <w:ind/>
      <w:outlineLvl w:val="1"/>
    </w:pPr>
    <w:rPr>
      <w:rFonts w:asciiTheme="majorHAnsi" w:hAnsiTheme="majorHAnsi" w:eastAsiaTheme="majorEastAsia" w:cstheme="majorBidi"/>
      <w:color w:val="365f91" w:themeColor="accent1" w:themeShade="BF"/>
      <w:sz w:val="26"/>
      <w:szCs w:val="26"/>
    </w:rPr>
  </w:style>
  <w:style w:type="paragraph" w:styleId="909">
    <w:name w:val="Heading 3"/>
    <w:basedOn w:val="906"/>
    <w:next w:val="906"/>
    <w:link w:val="938"/>
    <w:uiPriority w:val="9"/>
    <w:unhideWhenUsed/>
    <w:qFormat/>
    <w:pPr>
      <w:keepNext w:val="true"/>
      <w:keepLines w:val="true"/>
      <w:pBdr/>
      <w:spacing w:after="0" w:before="40"/>
      <w:ind/>
      <w:outlineLvl w:val="2"/>
    </w:pPr>
    <w:rPr>
      <w:rFonts w:asciiTheme="majorHAnsi" w:hAnsiTheme="majorHAnsi" w:eastAsiaTheme="majorEastAsia" w:cstheme="majorBidi"/>
      <w:color w:val="243f60" w:themeColor="accent1" w:themeShade="7F"/>
      <w:sz w:val="24"/>
      <w:szCs w:val="24"/>
    </w:rPr>
  </w:style>
  <w:style w:type="character" w:styleId="910" w:default="1">
    <w:name w:val="Default Paragraph Font"/>
    <w:uiPriority w:val="1"/>
    <w:unhideWhenUsed/>
    <w:pPr>
      <w:pBdr/>
      <w:spacing/>
      <w:ind/>
    </w:pPr>
  </w:style>
  <w:style w:type="table" w:styleId="91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12" w:default="1">
    <w:name w:val="No List"/>
    <w:uiPriority w:val="99"/>
    <w:semiHidden/>
    <w:unhideWhenUsed/>
    <w:pPr>
      <w:pBdr/>
      <w:spacing/>
      <w:ind/>
    </w:pPr>
  </w:style>
  <w:style w:type="paragraph" w:styleId="913">
    <w:name w:val="Title"/>
    <w:basedOn w:val="906"/>
    <w:next w:val="906"/>
    <w:link w:val="914"/>
    <w:uiPriority w:val="10"/>
    <w:qFormat/>
    <w:pPr>
      <w:pBdr/>
      <w:spacing w:after="0" w:line="240" w:lineRule="auto"/>
      <w:ind/>
      <w:contextualSpacing w:val="true"/>
    </w:pPr>
    <w:rPr>
      <w:rFonts w:asciiTheme="majorHAnsi" w:hAnsiTheme="majorHAnsi" w:eastAsiaTheme="majorEastAsia" w:cstheme="majorBidi"/>
      <w:spacing w:val="-10"/>
      <w:sz w:val="56"/>
      <w:szCs w:val="56"/>
    </w:rPr>
  </w:style>
  <w:style w:type="character" w:styleId="914" w:customStyle="1">
    <w:name w:val="Title Char"/>
    <w:basedOn w:val="910"/>
    <w:link w:val="913"/>
    <w:uiPriority w:val="10"/>
    <w:pPr>
      <w:pBdr/>
      <w:spacing/>
      <w:ind/>
    </w:pPr>
    <w:rPr>
      <w:rFonts w:asciiTheme="majorHAnsi" w:hAnsiTheme="majorHAnsi" w:eastAsiaTheme="majorEastAsia" w:cstheme="majorBidi"/>
      <w:spacing w:val="-10"/>
      <w:sz w:val="56"/>
      <w:szCs w:val="56"/>
    </w:rPr>
  </w:style>
  <w:style w:type="paragraph" w:styleId="915">
    <w:name w:val="Subtitle"/>
    <w:basedOn w:val="906"/>
    <w:next w:val="906"/>
    <w:link w:val="916"/>
    <w:uiPriority w:val="11"/>
    <w:qFormat/>
    <w:pPr>
      <w:numPr>
        <w:ilvl w:val="1"/>
      </w:numPr>
      <w:pBdr/>
      <w:spacing w:after="160"/>
      <w:ind/>
    </w:pPr>
    <w:rPr>
      <w:rFonts w:eastAsiaTheme="minorEastAsia"/>
      <w:color w:val="5a5a5a" w:themeColor="text1" w:themeTint="A5"/>
      <w:spacing w:val="15"/>
    </w:rPr>
  </w:style>
  <w:style w:type="character" w:styleId="916" w:customStyle="1">
    <w:name w:val="Subtitle Char"/>
    <w:basedOn w:val="910"/>
    <w:link w:val="915"/>
    <w:uiPriority w:val="11"/>
    <w:pPr>
      <w:pBdr/>
      <w:spacing/>
      <w:ind/>
    </w:pPr>
    <w:rPr>
      <w:rFonts w:eastAsiaTheme="minorEastAsia"/>
      <w:color w:val="5a5a5a" w:themeColor="text1" w:themeTint="A5"/>
      <w:spacing w:val="15"/>
    </w:rPr>
  </w:style>
  <w:style w:type="paragraph" w:styleId="917">
    <w:name w:val="Balloon Text"/>
    <w:basedOn w:val="906"/>
    <w:link w:val="918"/>
    <w:uiPriority w:val="99"/>
    <w:semiHidden/>
    <w:unhideWhenUsed/>
    <w:pPr>
      <w:pBdr/>
      <w:spacing w:after="0" w:line="240" w:lineRule="auto"/>
      <w:ind/>
    </w:pPr>
    <w:rPr>
      <w:rFonts w:ascii="Segoe UI" w:hAnsi="Segoe UI" w:cs="Segoe UI"/>
      <w:sz w:val="18"/>
      <w:szCs w:val="18"/>
    </w:rPr>
  </w:style>
  <w:style w:type="character" w:styleId="918" w:customStyle="1">
    <w:name w:val="Balloon Text Char"/>
    <w:basedOn w:val="910"/>
    <w:link w:val="917"/>
    <w:uiPriority w:val="99"/>
    <w:semiHidden/>
    <w:pPr>
      <w:pBdr/>
      <w:spacing/>
      <w:ind/>
    </w:pPr>
    <w:rPr>
      <w:rFonts w:ascii="Segoe UI" w:hAnsi="Segoe UI" w:cs="Segoe UI"/>
      <w:sz w:val="18"/>
      <w:szCs w:val="18"/>
    </w:rPr>
  </w:style>
  <w:style w:type="character" w:styleId="919" w:customStyle="1">
    <w:name w:val="Heading 1 Char"/>
    <w:basedOn w:val="910"/>
    <w:link w:val="907"/>
    <w:uiPriority w:val="9"/>
    <w:pPr>
      <w:pBdr/>
      <w:spacing/>
      <w:ind/>
    </w:pPr>
    <w:rPr>
      <w:rFonts w:asciiTheme="majorHAnsi" w:hAnsiTheme="majorHAnsi" w:eastAsiaTheme="majorEastAsia" w:cstheme="majorBidi"/>
      <w:color w:val="365f91" w:themeColor="accent1" w:themeShade="BF"/>
      <w:sz w:val="32"/>
      <w:szCs w:val="32"/>
    </w:rPr>
  </w:style>
  <w:style w:type="paragraph" w:styleId="920">
    <w:name w:val="List Paragraph"/>
    <w:basedOn w:val="906"/>
    <w:uiPriority w:val="34"/>
    <w:qFormat/>
    <w:pPr>
      <w:pBdr/>
      <w:spacing/>
      <w:ind w:left="720"/>
      <w:contextualSpacing w:val="true"/>
    </w:pPr>
  </w:style>
  <w:style w:type="character" w:styleId="921" w:customStyle="1">
    <w:name w:val="Heading 2 Char"/>
    <w:basedOn w:val="910"/>
    <w:link w:val="908"/>
    <w:uiPriority w:val="9"/>
    <w:pPr>
      <w:pBdr/>
      <w:spacing/>
      <w:ind/>
    </w:pPr>
    <w:rPr>
      <w:rFonts w:asciiTheme="majorHAnsi" w:hAnsiTheme="majorHAnsi" w:eastAsiaTheme="majorEastAsia" w:cstheme="majorBidi"/>
      <w:color w:val="365f91" w:themeColor="accent1" w:themeShade="BF"/>
      <w:sz w:val="26"/>
      <w:szCs w:val="26"/>
    </w:rPr>
  </w:style>
  <w:style w:type="paragraph" w:styleId="922">
    <w:name w:val="No Spacing"/>
    <w:uiPriority w:val="1"/>
    <w:qFormat/>
    <w:pPr>
      <w:pBdr/>
      <w:spacing w:after="0" w:line="240" w:lineRule="auto"/>
      <w:ind/>
    </w:pPr>
  </w:style>
  <w:style w:type="character" w:styleId="923">
    <w:name w:val="annotation reference"/>
    <w:basedOn w:val="910"/>
    <w:semiHidden/>
    <w:pPr>
      <w:pBdr/>
      <w:spacing/>
      <w:ind/>
    </w:pPr>
    <w:rPr>
      <w:sz w:val="16"/>
      <w:szCs w:val="16"/>
    </w:rPr>
  </w:style>
  <w:style w:type="paragraph" w:styleId="924">
    <w:name w:val="annotation text"/>
    <w:basedOn w:val="906"/>
    <w:link w:val="925"/>
    <w:semiHidden/>
    <w:pPr>
      <w:pBdr/>
      <w:spacing w:after="0" w:line="240" w:lineRule="auto"/>
      <w:ind/>
    </w:pPr>
    <w:rPr>
      <w:rFonts w:ascii="Times New Roman" w:hAnsi="Times New Roman" w:eastAsia="Times New Roman" w:cs="Times New Roman"/>
      <w:sz w:val="20"/>
      <w:szCs w:val="20"/>
    </w:rPr>
  </w:style>
  <w:style w:type="character" w:styleId="925" w:customStyle="1">
    <w:name w:val="Comment Text Char"/>
    <w:basedOn w:val="910"/>
    <w:link w:val="924"/>
    <w:semiHidden/>
    <w:pPr>
      <w:pBdr/>
      <w:spacing/>
      <w:ind/>
    </w:pPr>
    <w:rPr>
      <w:rFonts w:ascii="Times New Roman" w:hAnsi="Times New Roman" w:eastAsia="Times New Roman" w:cs="Times New Roman"/>
      <w:sz w:val="20"/>
      <w:szCs w:val="20"/>
    </w:rPr>
  </w:style>
  <w:style w:type="table" w:styleId="926">
    <w:name w:val="Table Grid"/>
    <w:basedOn w:val="911"/>
    <w:pPr>
      <w:pBdr/>
      <w:spacing w:after="0" w:line="240" w:lineRule="auto"/>
      <w:ind/>
    </w:pPr>
    <w:rPr>
      <w:rFonts w:ascii="Times New Roman" w:hAnsi="Times New Roman" w:eastAsia="Times New Roman" w:cs="Times New Roman"/>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27" w:customStyle="1">
    <w:name w:val="Table Text"/>
    <w:basedOn w:val="906"/>
    <w:pPr>
      <w:pBdr/>
      <w:spacing w:after="0" w:line="220" w:lineRule="exact"/>
      <w:ind/>
    </w:pPr>
    <w:rPr>
      <w:rFonts w:ascii="Arial" w:hAnsi="Arial" w:eastAsia="Times New Roman" w:cs="Times New Roman"/>
      <w:sz w:val="18"/>
      <w:szCs w:val="24"/>
    </w:rPr>
  </w:style>
  <w:style w:type="paragraph" w:styleId="928">
    <w:name w:val="Header"/>
    <w:basedOn w:val="906"/>
    <w:link w:val="929"/>
    <w:uiPriority w:val="99"/>
    <w:unhideWhenUsed/>
    <w:pPr>
      <w:pBdr/>
      <w:tabs>
        <w:tab w:val="center" w:leader="none" w:pos="4680"/>
        <w:tab w:val="right" w:leader="none" w:pos="9360"/>
      </w:tabs>
      <w:spacing w:after="0" w:line="240" w:lineRule="auto"/>
      <w:ind/>
    </w:pPr>
  </w:style>
  <w:style w:type="character" w:styleId="929" w:customStyle="1">
    <w:name w:val="Header Char"/>
    <w:basedOn w:val="910"/>
    <w:link w:val="928"/>
    <w:uiPriority w:val="99"/>
    <w:pPr>
      <w:pBdr/>
      <w:spacing/>
      <w:ind/>
    </w:pPr>
  </w:style>
  <w:style w:type="paragraph" w:styleId="930">
    <w:name w:val="Footer"/>
    <w:basedOn w:val="906"/>
    <w:link w:val="931"/>
    <w:uiPriority w:val="99"/>
    <w:unhideWhenUsed/>
    <w:pPr>
      <w:pBdr/>
      <w:tabs>
        <w:tab w:val="center" w:leader="none" w:pos="4680"/>
        <w:tab w:val="right" w:leader="none" w:pos="9360"/>
      </w:tabs>
      <w:spacing w:after="0" w:line="240" w:lineRule="auto"/>
      <w:ind/>
    </w:pPr>
  </w:style>
  <w:style w:type="character" w:styleId="931" w:customStyle="1">
    <w:name w:val="Footer Char"/>
    <w:basedOn w:val="910"/>
    <w:link w:val="930"/>
    <w:uiPriority w:val="99"/>
    <w:pPr>
      <w:pBdr/>
      <w:spacing/>
      <w:ind/>
    </w:pPr>
  </w:style>
  <w:style w:type="paragraph" w:styleId="932">
    <w:name w:val="TOC Heading"/>
    <w:basedOn w:val="907"/>
    <w:next w:val="906"/>
    <w:uiPriority w:val="39"/>
    <w:unhideWhenUsed/>
    <w:qFormat/>
    <w:pPr>
      <w:pBdr/>
      <w:spacing w:line="259" w:lineRule="auto"/>
      <w:ind/>
      <w:outlineLvl w:val="9"/>
    </w:pPr>
  </w:style>
  <w:style w:type="paragraph" w:styleId="933">
    <w:name w:val="toc 1"/>
    <w:basedOn w:val="906"/>
    <w:next w:val="906"/>
    <w:uiPriority w:val="39"/>
    <w:unhideWhenUsed/>
    <w:pPr>
      <w:pBdr/>
      <w:spacing w:after="100"/>
      <w:ind/>
    </w:pPr>
  </w:style>
  <w:style w:type="paragraph" w:styleId="934">
    <w:name w:val="toc 2"/>
    <w:basedOn w:val="906"/>
    <w:next w:val="906"/>
    <w:uiPriority w:val="39"/>
    <w:unhideWhenUsed/>
    <w:pPr>
      <w:pBdr/>
      <w:tabs>
        <w:tab w:val="right" w:leader="dot" w:pos="9350"/>
      </w:tabs>
      <w:spacing w:after="100"/>
      <w:ind w:left="220"/>
    </w:pPr>
  </w:style>
  <w:style w:type="character" w:styleId="935">
    <w:name w:val="Hyperlink"/>
    <w:basedOn w:val="910"/>
    <w:uiPriority w:val="99"/>
    <w:unhideWhenUsed/>
    <w:pPr>
      <w:pBdr/>
      <w:spacing/>
      <w:ind/>
    </w:pPr>
    <w:rPr>
      <w:color w:val="0000ff" w:themeColor="hyperlink"/>
      <w:u w:val="single"/>
    </w:rPr>
  </w:style>
  <w:style w:type="paragraph" w:styleId="936">
    <w:name w:val="Caption"/>
    <w:basedOn w:val="906"/>
    <w:next w:val="906"/>
    <w:uiPriority w:val="35"/>
    <w:unhideWhenUsed/>
    <w:qFormat/>
    <w:pPr>
      <w:pBdr/>
      <w:spacing w:line="240" w:lineRule="auto"/>
      <w:ind/>
    </w:pPr>
    <w:rPr>
      <w:i/>
      <w:iCs/>
      <w:color w:val="1f497d" w:themeColor="text2"/>
      <w:sz w:val="18"/>
      <w:szCs w:val="18"/>
    </w:rPr>
  </w:style>
  <w:style w:type="paragraph" w:styleId="937">
    <w:name w:val="Revision"/>
    <w:hidden/>
    <w:uiPriority w:val="99"/>
    <w:semiHidden/>
    <w:pPr>
      <w:pBdr/>
      <w:spacing w:after="0" w:line="240" w:lineRule="auto"/>
      <w:ind/>
    </w:pPr>
  </w:style>
  <w:style w:type="character" w:styleId="938" w:customStyle="1">
    <w:name w:val="Heading 3 Char"/>
    <w:basedOn w:val="910"/>
    <w:link w:val="909"/>
    <w:uiPriority w:val="9"/>
    <w:pPr>
      <w:pBdr/>
      <w:spacing/>
      <w:ind/>
    </w:pPr>
    <w:rPr>
      <w:rFonts w:asciiTheme="majorHAnsi" w:hAnsiTheme="majorHAnsi" w:eastAsiaTheme="majorEastAsia" w:cstheme="majorBidi"/>
      <w:color w:val="243f60" w:themeColor="accent1" w:themeShade="7F"/>
      <w:sz w:val="24"/>
      <w:szCs w:val="24"/>
    </w:rPr>
  </w:style>
  <w:style w:type="paragraph" w:styleId="939">
    <w:name w:val="Normal (Web)"/>
    <w:basedOn w:val="906"/>
    <w:uiPriority w:val="99"/>
    <w:semiHidden/>
    <w:unhideWhenUsed/>
    <w:pPr>
      <w:pBdr/>
      <w:spacing w:after="100" w:afterAutospacing="1" w:before="100" w:beforeAutospacing="1" w:line="240" w:lineRule="auto"/>
      <w:ind/>
    </w:pPr>
    <w:rPr>
      <w:rFonts w:ascii="Times New Roman" w:hAnsi="Times New Roman" w:eastAsia="Times New Roman" w:cs="Times New Roman"/>
      <w:sz w:val="24"/>
      <w:szCs w:val="24"/>
    </w:rPr>
  </w:style>
  <w:style w:type="character" w:styleId="940">
    <w:name w:val="Unresolved Mention"/>
    <w:basedOn w:val="910"/>
    <w:uiPriority w:val="99"/>
    <w:semiHidden/>
    <w:unhideWhenUsed/>
    <w:pPr>
      <w:pBdr/>
      <w:spacing/>
      <w:ind/>
    </w:pPr>
    <w:rPr>
      <w:color w:val="605e5c"/>
      <w:shd w:val="clear" w:color="auto" w:fill="e1dfdd"/>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customXml" Target="../customXml/item1.xml" /><Relationship Id="rId11" Type="http://schemas.openxmlformats.org/officeDocument/2006/relationships/customXml" Target="../customXml/item2.xml" /><Relationship Id="rId12" Type="http://schemas.openxmlformats.org/officeDocument/2006/relationships/customXml" Target="../customXml/item3.xml" /><Relationship Id="rId13" Type="http://schemas.openxmlformats.org/officeDocument/2006/relationships/customXml" Target="../customXml/item4.xml" /><Relationship Id="rId14" Type="http://schemas.openxmlformats.org/officeDocument/2006/relationships/image" Target="media/image1.png"/><Relationship Id="rId15" Type="http://schemas.openxmlformats.org/officeDocument/2006/relationships/hyperlink" Target="https://en.wikipedia.org/wiki/Urban_heat_island" TargetMode="External"/><Relationship Id="rId16" Type="http://schemas.openxmlformats.org/officeDocument/2006/relationships/hyperlink" Target="https://education.nationalgeographic.org/resource/urban-heat-island/" TargetMode="External"/><Relationship Id="rId17" Type="http://schemas.openxmlformats.org/officeDocument/2006/relationships/hyperlink" Target="https://news.mit.edu/2018/urban-heat-island-effects-depend-city-layout-0222" TargetMode="External"/><Relationship Id="rId18" Type="http://schemas.openxmlformats.org/officeDocument/2006/relationships/hyperlink" Target="https://www.pik-potsdam.de/cigrasp-2/city-module/heat-island-cluster/index.html" TargetMode="External"/><Relationship Id="rId19" Type="http://schemas.openxmlformats.org/officeDocument/2006/relationships/hyperlink" Target="https://www.nature.com/articles/s43017-020-00129-5" TargetMode="External"/><Relationship Id="rId20" Type="http://schemas.openxmlformats.org/officeDocument/2006/relationships/hyperlink" Target="https://www.wri.org/update/new-data-dashboard-shows-climate-change-risks-in-cities" TargetMode="External"/><Relationship Id="rId21" Type="http://schemas.openxmlformats.org/officeDocument/2006/relationships/hyperlink" Target="https://github.com/datadiversitylab/city-3D-shapes/tree/main/docs/Capstone_report_for_H_M_Abdul_Fattah.pdf" TargetMode="External"/><Relationship Id="rId22" Type="http://schemas.openxmlformats.org/officeDocument/2006/relationships/hyperlink" Target="https://developers.google.com/earth-engine/datasets/tags/uhi" TargetMode="External"/><Relationship Id="rId23" Type="http://schemas.openxmlformats.org/officeDocument/2006/relationships/hyperlink" Target="https://developers.google.com/earth-engine/datasets/catalog/YALE_YCEO_UHI_Summer_UHI_yearly_pixel_v4" TargetMode="External"/><Relationship Id="rId24" Type="http://schemas.openxmlformats.org/officeDocument/2006/relationships/hyperlink" Target="https://developers.google.com/earth-engine/datasets/catalog/YALE_YCEO_UHI_UHI_yearly_pixel_v4" TargetMode="External"/><Relationship Id="rId25" Type="http://schemas.openxmlformats.org/officeDocument/2006/relationships/hyperlink" Target="https://developers.google.com/earth-engine/datasets/catalog/NOAA_CDR_AVHRR_NDVI_V5" TargetMode="External"/><Relationship Id="rId26" Type="http://schemas.openxmlformats.org/officeDocument/2006/relationships/hyperlink" Target="https://developers.google.com/earth-engine/datasets/catalog/MODIS_MCD43A4_006_NDVI" TargetMode="External"/><Relationship Id="rId27" Type="http://schemas.openxmlformats.org/officeDocument/2006/relationships/hyperlink" Target="https://developers.google.com/earth-engine/datasets/catalog/MODIS_061_MCD18A1" TargetMode="External"/><Relationship Id="rId28" Type="http://schemas.openxmlformats.org/officeDocument/2006/relationships/hyperlink" Target="https://developers.google.com/earth-engine/datasets/catalog/JRC_GSW1_4_GlobalSurfaceWater" TargetMode="External"/><Relationship Id="rId29" Type="http://schemas.openxmlformats.org/officeDocument/2006/relationships/hyperlink" Target="https://human-settlement.emergency.copernicus.eu/datasets.php" TargetMode="External"/><Relationship Id="rId30" Type="http://schemas.openxmlformats.org/officeDocument/2006/relationships/hyperlink" Target="https://geo.nyu.edu/catalog/stanford-yk247bg4748" TargetMode="External"/><Relationship Id="rId31" Type="http://schemas.openxmlformats.org/officeDocument/2006/relationships/hyperlink" Target="https://www.nature.com/articles/nclimate2656"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EF54B97B9BC474A88F31A1A6CC1D820" ma:contentTypeVersion="11" ma:contentTypeDescription="Create a new document." ma:contentTypeScope="" ma:versionID="88b76d47cc5b9a8c691843052f6b0180">
  <xsd:schema xmlns:xsd="http://www.w3.org/2001/XMLSchema" xmlns:xs="http://www.w3.org/2001/XMLSchema" xmlns:p="http://schemas.microsoft.com/office/2006/metadata/properties" xmlns:ns2="3432595d-a858-4562-974d-a58e068ae362" xmlns:ns3="77e6d9d7-eee8-4935-8fa9-6c847c8ed84c" targetNamespace="http://schemas.microsoft.com/office/2006/metadata/properties" ma:root="true" ma:fieldsID="f654a395ef26f2b0668f9a167ceb86ce" ns2:_="" ns3:_="">
    <xsd:import namespace="3432595d-a858-4562-974d-a58e068ae362"/>
    <xsd:import namespace="77e6d9d7-eee8-4935-8fa9-6c847c8ed84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32595d-a858-4562-974d-a58e068ae3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83a692e8-e48a-48e7-a779-d106e04dcfd5"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7e6d9d7-eee8-4935-8fa9-6c847c8ed84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5440395-507a-4a17-a9d6-b3d42ad78d22}" ma:internalName="TaxCatchAll" ma:showField="CatchAllData" ma:web="77e6d9d7-eee8-4935-8fa9-6c847c8ed84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77e6d9d7-eee8-4935-8fa9-6c847c8ed84c" xsi:nil="true"/>
    <lcf76f155ced4ddcb4097134ff3c332f xmlns="3432595d-a858-4562-974d-a58e068ae362">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B54D9D-645D-4BAD-B828-CDD19DDBFDB2}">
  <ds:schemaRefs>
    <ds:schemaRef ds:uri="http://schemas.microsoft.com/sharepoint/v3/contenttype/forms"/>
  </ds:schemaRefs>
</ds:datastoreItem>
</file>

<file path=customXml/itemProps2.xml><?xml version="1.0" encoding="utf-8"?>
<ds:datastoreItem xmlns:ds="http://schemas.openxmlformats.org/officeDocument/2006/customXml" ds:itemID="{F0D35D99-0765-4B99-88EC-7749D309A6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32595d-a858-4562-974d-a58e068ae362"/>
    <ds:schemaRef ds:uri="77e6d9d7-eee8-4935-8fa9-6c847c8ed8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4FB9575-2617-4E21-9B88-269BD66A366D}">
  <ds:schemaRefs>
    <ds:schemaRef ds:uri="http://schemas.microsoft.com/office/2006/metadata/properties"/>
    <ds:schemaRef ds:uri="http://schemas.microsoft.com/office/infopath/2007/PartnerControls"/>
    <ds:schemaRef ds:uri="77e6d9d7-eee8-4935-8fa9-6c847c8ed84c"/>
    <ds:schemaRef ds:uri="3432595d-a858-4562-974d-a58e068ae362"/>
  </ds:schemaRefs>
</ds:datastoreItem>
</file>

<file path=customXml/itemProps4.xml><?xml version="1.0" encoding="utf-8"?>
<ds:datastoreItem xmlns:ds="http://schemas.openxmlformats.org/officeDocument/2006/customXml" ds:itemID="{DB4D7121-E778-514C-B421-56EEC5402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onlyoffice/8.1.0.169</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Hinkle</dc:creator>
  <cp:keywords/>
  <dc:description/>
  <cp:lastModifiedBy>Pradnya Ramesh Raut</cp:lastModifiedBy>
  <cp:revision>56</cp:revision>
  <dcterms:created xsi:type="dcterms:W3CDTF">2024-01-08T19:11:00Z</dcterms:created>
  <dcterms:modified xsi:type="dcterms:W3CDTF">2024-09-30T23:45:43Z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0x0101004EF54B97B9BC474A88F31A1A6CC1D820</vt:lpwstr>
  </property>
  <property fmtid="{D5CDD505-2E9C-101B-9397-08002B2CF9AE}" pid="3" name="MediaServiceImageTags">
    <vt:lpwstr/>
  </property>
</Properties>
</file>